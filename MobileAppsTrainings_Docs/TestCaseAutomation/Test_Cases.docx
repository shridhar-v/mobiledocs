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Functional testing</w:t>
      </w:r>
    </w:p>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Performance testing</w:t>
      </w:r>
    </w:p>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Security testing</w:t>
      </w:r>
    </w:p>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Usability testing</w:t>
      </w:r>
    </w:p>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Compatibility testing</w:t>
      </w:r>
    </w:p>
    <w:p w:rsidR="00A01CFF" w:rsidRPr="00A01CFF" w:rsidRDefault="00A01CFF" w:rsidP="00A01CFF">
      <w:pPr>
        <w:numPr>
          <w:ilvl w:val="0"/>
          <w:numId w:val="1"/>
        </w:numPr>
        <w:shd w:val="clear" w:color="auto" w:fill="FFFFFF"/>
        <w:spacing w:after="0"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Recoverability Testing</w:t>
      </w:r>
    </w:p>
    <w:p w:rsidR="00A01CFF" w:rsidRPr="00A01CFF" w:rsidRDefault="00A01CFF" w:rsidP="00A01CFF">
      <w:pPr>
        <w:shd w:val="clear" w:color="auto" w:fill="FFFFFF"/>
        <w:spacing w:before="93" w:after="93" w:line="264" w:lineRule="atLeast"/>
        <w:outlineLvl w:val="1"/>
        <w:rPr>
          <w:rFonts w:ascii="Droid Sans" w:eastAsia="Times New Roman" w:hAnsi="Droid Sans" w:cs="Times New Roman"/>
          <w:b/>
          <w:bCs/>
          <w:color w:val="343434"/>
          <w:sz w:val="29"/>
          <w:szCs w:val="29"/>
          <w:lang w:eastAsia="en-IN"/>
        </w:rPr>
      </w:pPr>
      <w:r w:rsidRPr="00A01CFF">
        <w:rPr>
          <w:rFonts w:ascii="Droid Sans" w:eastAsia="Times New Roman" w:hAnsi="Droid Sans" w:cs="Times New Roman"/>
          <w:b/>
          <w:bCs/>
          <w:color w:val="343434"/>
          <w:sz w:val="29"/>
          <w:szCs w:val="29"/>
          <w:lang w:eastAsia="en-IN"/>
        </w:rPr>
        <w:t>Functional testing:</w:t>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The functional testing of Mobiles normally consists in the areas of testing user interactions as well as testing the transactions. The various factors which are relevant in functional testing are</w:t>
      </w:r>
    </w:p>
    <w:p w:rsidR="00A01CFF" w:rsidRPr="00A01CFF" w:rsidRDefault="00A01CFF" w:rsidP="00A01CFF">
      <w:pPr>
        <w:numPr>
          <w:ilvl w:val="0"/>
          <w:numId w:val="2"/>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Type of application based upon the business functionality usages (banking, gaming, social or business)</w:t>
      </w:r>
    </w:p>
    <w:p w:rsidR="00A01CFF" w:rsidRPr="00A01CFF" w:rsidRDefault="00A01CFF" w:rsidP="00A01CFF">
      <w:pPr>
        <w:numPr>
          <w:ilvl w:val="0"/>
          <w:numId w:val="2"/>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Target audience type (consumer, enterprise, education)</w:t>
      </w:r>
    </w:p>
    <w:p w:rsidR="00A01CFF" w:rsidRPr="00A01CFF" w:rsidRDefault="00A01CFF" w:rsidP="00A01CFF">
      <w:pPr>
        <w:numPr>
          <w:ilvl w:val="0"/>
          <w:numId w:val="2"/>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Distribution channel which is used to spread the application (e.g. Apple App Store, Google play, direct distribution)</w:t>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The most fundamental test scenarios in the functional testing can be considered </w:t>
      </w:r>
      <w:proofErr w:type="gramStart"/>
      <w:r w:rsidRPr="00A01CFF">
        <w:rPr>
          <w:rFonts w:ascii="Droid Sans" w:eastAsia="Times New Roman" w:hAnsi="Droid Sans" w:cs="Times New Roman"/>
          <w:color w:val="343434"/>
          <w:sz w:val="16"/>
          <w:szCs w:val="16"/>
          <w:lang w:eastAsia="en-IN"/>
        </w:rPr>
        <w:t>as :</w:t>
      </w:r>
      <w:proofErr w:type="gramEnd"/>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all the required mandatory fields are working as required.</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mandatory fields are displayed in the screen in a distinctive way than the non-mandatory fields.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application works as per as requirement whenever the application starts/stops.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application goes into minimized mode whenever there is an incoming phone call. In order to validate the same we need to use a second phone, to call the device.</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To validate whether the phone is able to store, process and receive SMS whenever the app is running. In order to validate the same we need to use a second phone to send </w:t>
      </w:r>
      <w:proofErr w:type="spellStart"/>
      <w:r w:rsidRPr="00A01CFF">
        <w:rPr>
          <w:rFonts w:ascii="Droid Sans" w:eastAsia="Times New Roman" w:hAnsi="Droid Sans" w:cs="Times New Roman"/>
          <w:color w:val="343434"/>
          <w:sz w:val="16"/>
          <w:szCs w:val="16"/>
          <w:lang w:eastAsia="en-IN"/>
        </w:rPr>
        <w:t>sms</w:t>
      </w:r>
      <w:proofErr w:type="spellEnd"/>
      <w:r w:rsidRPr="00A01CFF">
        <w:rPr>
          <w:rFonts w:ascii="Droid Sans" w:eastAsia="Times New Roman" w:hAnsi="Droid Sans" w:cs="Times New Roman"/>
          <w:color w:val="343434"/>
          <w:sz w:val="16"/>
          <w:szCs w:val="16"/>
          <w:lang w:eastAsia="en-IN"/>
        </w:rPr>
        <w:t xml:space="preserve"> to the device which is being tested and where the application under test is currently running.</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device is able to perform required multitasking requirements whenever it is necessary to do so.</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application allows necessary social network options such as sharing, posting and navigation etc.</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To validate that the application supports any payment gateway transaction such as Visa, </w:t>
      </w:r>
      <w:proofErr w:type="spellStart"/>
      <w:r w:rsidRPr="00A01CFF">
        <w:rPr>
          <w:rFonts w:ascii="Droid Sans" w:eastAsia="Times New Roman" w:hAnsi="Droid Sans" w:cs="Times New Roman"/>
          <w:color w:val="343434"/>
          <w:sz w:val="16"/>
          <w:szCs w:val="16"/>
          <w:lang w:eastAsia="en-IN"/>
        </w:rPr>
        <w:t>Mastercard</w:t>
      </w:r>
      <w:proofErr w:type="spellEnd"/>
      <w:r w:rsidRPr="00A01CFF">
        <w:rPr>
          <w:rFonts w:ascii="Droid Sans" w:eastAsia="Times New Roman" w:hAnsi="Droid Sans" w:cs="Times New Roman"/>
          <w:color w:val="343434"/>
          <w:sz w:val="16"/>
          <w:szCs w:val="16"/>
          <w:lang w:eastAsia="en-IN"/>
        </w:rPr>
        <w:t xml:space="preserve">, </w:t>
      </w:r>
      <w:proofErr w:type="spellStart"/>
      <w:r w:rsidRPr="00A01CFF">
        <w:rPr>
          <w:rFonts w:ascii="Droid Sans" w:eastAsia="Times New Roman" w:hAnsi="Droid Sans" w:cs="Times New Roman"/>
          <w:color w:val="343434"/>
          <w:sz w:val="16"/>
          <w:szCs w:val="16"/>
          <w:lang w:eastAsia="en-IN"/>
        </w:rPr>
        <w:t>Paypal</w:t>
      </w:r>
      <w:proofErr w:type="spellEnd"/>
      <w:r w:rsidRPr="00A01CFF">
        <w:rPr>
          <w:rFonts w:ascii="Droid Sans" w:eastAsia="Times New Roman" w:hAnsi="Droid Sans" w:cs="Times New Roman"/>
          <w:color w:val="343434"/>
          <w:sz w:val="16"/>
          <w:szCs w:val="16"/>
          <w:lang w:eastAsia="en-IN"/>
        </w:rPr>
        <w:t xml:space="preserve"> etc as required by the application.</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page scrolling scenarios are being enabled in the application as necessary.</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navigation between relevant modules in the application are as per the requirement.</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truncation errors are absolutely to an affordable limit.</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user receives an appropriate error message like “Network error. Please try after some time” whenever there is any network error.</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To validate that the installed application enables other applications to perform </w:t>
      </w:r>
      <w:proofErr w:type="gramStart"/>
      <w:r w:rsidRPr="00A01CFF">
        <w:rPr>
          <w:rFonts w:ascii="Droid Sans" w:eastAsia="Times New Roman" w:hAnsi="Droid Sans" w:cs="Times New Roman"/>
          <w:color w:val="343434"/>
          <w:sz w:val="16"/>
          <w:szCs w:val="16"/>
          <w:lang w:eastAsia="en-IN"/>
        </w:rPr>
        <w:t>satisfactorily,</w:t>
      </w:r>
      <w:proofErr w:type="gramEnd"/>
      <w:r w:rsidRPr="00A01CFF">
        <w:rPr>
          <w:rFonts w:ascii="Droid Sans" w:eastAsia="Times New Roman" w:hAnsi="Droid Sans" w:cs="Times New Roman"/>
          <w:color w:val="343434"/>
          <w:sz w:val="16"/>
          <w:szCs w:val="16"/>
          <w:lang w:eastAsia="en-IN"/>
        </w:rPr>
        <w:t xml:space="preserve"> and it does not eat into the memory of the other applications.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application resumes at the last operation in case of a hard reboot or system crash.</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installation of the application can be done smoothly provided the user has the necessary resources and it does not lead to any significant errors.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that the application performs auto start facility according to the requirements.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application performs according to the requirement in all versions of Mobile that is 2g, 3g and 4g.</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To perform </w:t>
      </w:r>
      <w:proofErr w:type="gramStart"/>
      <w:r w:rsidRPr="00A01CFF">
        <w:rPr>
          <w:rFonts w:ascii="Droid Sans" w:eastAsia="Times New Roman" w:hAnsi="Droid Sans" w:cs="Times New Roman"/>
          <w:color w:val="343434"/>
          <w:sz w:val="16"/>
          <w:szCs w:val="16"/>
          <w:lang w:eastAsia="en-IN"/>
        </w:rPr>
        <w:t>regression testing to uncover new software bugs in existing areas of a system after changes have</w:t>
      </w:r>
      <w:proofErr w:type="gramEnd"/>
      <w:r w:rsidRPr="00A01CFF">
        <w:rPr>
          <w:rFonts w:ascii="Droid Sans" w:eastAsia="Times New Roman" w:hAnsi="Droid Sans" w:cs="Times New Roman"/>
          <w:color w:val="343434"/>
          <w:sz w:val="16"/>
          <w:szCs w:val="16"/>
          <w:lang w:eastAsia="en-IN"/>
        </w:rPr>
        <w:t xml:space="preserve"> been made to them. Also rerun previously performed tests to determine that the program </w:t>
      </w:r>
      <w:proofErr w:type="spellStart"/>
      <w:r w:rsidRPr="00A01CFF">
        <w:rPr>
          <w:rFonts w:ascii="Droid Sans" w:eastAsia="Times New Roman" w:hAnsi="Droid Sans" w:cs="Times New Roman"/>
          <w:color w:val="343434"/>
          <w:sz w:val="16"/>
          <w:szCs w:val="16"/>
          <w:lang w:eastAsia="en-IN"/>
        </w:rPr>
        <w:t>behavior</w:t>
      </w:r>
      <w:proofErr w:type="spellEnd"/>
      <w:r w:rsidRPr="00A01CFF">
        <w:rPr>
          <w:rFonts w:ascii="Droid Sans" w:eastAsia="Times New Roman" w:hAnsi="Droid Sans" w:cs="Times New Roman"/>
          <w:color w:val="343434"/>
          <w:sz w:val="16"/>
          <w:szCs w:val="16"/>
          <w:lang w:eastAsia="en-IN"/>
        </w:rPr>
        <w:t xml:space="preserve"> has not changed due to the changes.</w:t>
      </w:r>
    </w:p>
    <w:p w:rsidR="00A01CFF" w:rsidRPr="00A01CFF" w:rsidRDefault="00A01CFF" w:rsidP="00A01CFF">
      <w:pPr>
        <w:numPr>
          <w:ilvl w:val="0"/>
          <w:numId w:val="3"/>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application provides an available user guide for those who are not familiar to the app</w:t>
      </w:r>
    </w:p>
    <w:p w:rsidR="00A01CFF" w:rsidRPr="00A01CFF" w:rsidRDefault="00A01CFF" w:rsidP="00A01CFF">
      <w:pPr>
        <w:shd w:val="clear" w:color="auto" w:fill="FFFFFF"/>
        <w:spacing w:before="93" w:after="93" w:line="264" w:lineRule="atLeast"/>
        <w:outlineLvl w:val="1"/>
        <w:rPr>
          <w:rFonts w:ascii="Droid Sans" w:eastAsia="Times New Roman" w:hAnsi="Droid Sans" w:cs="Times New Roman"/>
          <w:b/>
          <w:bCs/>
          <w:color w:val="343434"/>
          <w:sz w:val="29"/>
          <w:szCs w:val="29"/>
          <w:lang w:eastAsia="en-IN"/>
        </w:rPr>
      </w:pPr>
      <w:r w:rsidRPr="00A01CFF">
        <w:rPr>
          <w:rFonts w:ascii="Droid Sans" w:eastAsia="Times New Roman" w:hAnsi="Droid Sans" w:cs="Times New Roman"/>
          <w:b/>
          <w:bCs/>
          <w:color w:val="343434"/>
          <w:sz w:val="29"/>
          <w:szCs w:val="29"/>
          <w:lang w:eastAsia="en-IN"/>
        </w:rPr>
        <w:t>Performance testing:</w:t>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This type of testing’s fundamental objective is to ensure that the application performs acceptably under certain performance requirements such as access by a huge number of users or the removal of a key infrastructure part like a database server.</w:t>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The general test scenarios for performance testing in a Mobile application are:</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determine whether the application performs as per the requirement under different load conditions.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determine whether the current network coverage is able to support the application at peak, average and minimum user levels.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determine whether the existing client-server configuration setup provides the required optimum performance level.</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 xml:space="preserve">To identify the various application and infrastructure bottlenecks which prevent the application to perform at the required acceptability </w:t>
      </w:r>
      <w:proofErr w:type="gramStart"/>
      <w:r w:rsidRPr="00A01CFF">
        <w:rPr>
          <w:rFonts w:ascii="Droid Sans" w:eastAsia="Times New Roman" w:hAnsi="Droid Sans" w:cs="Times New Roman"/>
          <w:color w:val="343434"/>
          <w:sz w:val="16"/>
          <w:szCs w:val="16"/>
          <w:lang w:eastAsia="en-IN"/>
        </w:rPr>
        <w:t>levels.</w:t>
      </w:r>
      <w:proofErr w:type="gramEnd"/>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whether the response time of the application is as per as the requirements.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evaluate product and/or hardware to determine if it can handle projected load volumes.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evaluate whether the battery life can support the application to perform under projected load volumes.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application performance when network is changed to WIFI from 2G/3G or vice versa.</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each of the required the CPU cycle is optimization</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lastRenderedPageBreak/>
        <w:t>To validate that the battery consumption, memory leaks, resources like GPS, Camera performance is well within required guidelines.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the application longevity whenever the user load is rigorous.</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the network performance while moving around with the device.</w:t>
      </w:r>
    </w:p>
    <w:p w:rsidR="00A01CFF" w:rsidRPr="00A01CFF" w:rsidRDefault="00A01CFF" w:rsidP="00A01CFF">
      <w:pPr>
        <w:numPr>
          <w:ilvl w:val="0"/>
          <w:numId w:val="4"/>
        </w:numPr>
        <w:shd w:val="clear" w:color="auto" w:fill="FFFFFF"/>
        <w:spacing w:before="100" w:beforeAutospacing="1" w:after="100" w:afterAutospacing="1" w:line="223" w:lineRule="atLeast"/>
        <w:ind w:left="186"/>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To validate the application performance when only intermittent phases of connectivity is required.</w:t>
      </w:r>
    </w:p>
    <w:p w:rsidR="00A01CFF" w:rsidRPr="00A01CFF" w:rsidRDefault="00A01CFF" w:rsidP="00A01CFF">
      <w:pPr>
        <w:shd w:val="clear" w:color="auto" w:fill="FFFFFF"/>
        <w:spacing w:before="93" w:after="93" w:line="264" w:lineRule="atLeast"/>
        <w:outlineLvl w:val="1"/>
        <w:rPr>
          <w:rFonts w:ascii="Droid Sans" w:eastAsia="Times New Roman" w:hAnsi="Droid Sans" w:cs="Times New Roman"/>
          <w:b/>
          <w:bCs/>
          <w:color w:val="343434"/>
          <w:sz w:val="29"/>
          <w:szCs w:val="29"/>
          <w:lang w:eastAsia="en-IN"/>
        </w:rPr>
      </w:pPr>
      <w:r w:rsidRPr="00A01CFF">
        <w:rPr>
          <w:rFonts w:ascii="Droid Sans" w:eastAsia="Times New Roman" w:hAnsi="Droid Sans" w:cs="Times New Roman"/>
          <w:b/>
          <w:bCs/>
          <w:color w:val="343434"/>
          <w:sz w:val="29"/>
          <w:szCs w:val="29"/>
          <w:lang w:eastAsia="en-IN"/>
        </w:rPr>
        <w:t>Security testing:</w:t>
      </w:r>
    </w:p>
    <w:p w:rsidR="00A01CFF" w:rsidRPr="00A01CFF" w:rsidRDefault="00A01CFF" w:rsidP="00A01CFF">
      <w:pPr>
        <w:shd w:val="clear" w:color="auto" w:fill="FFFFFF"/>
        <w:spacing w:after="139" w:line="223" w:lineRule="atLeast"/>
        <w:jc w:val="center"/>
        <w:rPr>
          <w:rFonts w:ascii="Droid Sans" w:eastAsia="Times New Roman" w:hAnsi="Droid Sans" w:cs="Times New Roman"/>
          <w:color w:val="343434"/>
          <w:sz w:val="16"/>
          <w:szCs w:val="16"/>
          <w:lang w:eastAsia="en-IN"/>
        </w:rPr>
      </w:pPr>
      <w:r>
        <w:rPr>
          <w:rFonts w:ascii="Droid Sans" w:eastAsia="Times New Roman" w:hAnsi="Droid Sans" w:cs="Times New Roman"/>
          <w:noProof/>
          <w:color w:val="343434"/>
          <w:sz w:val="16"/>
          <w:szCs w:val="16"/>
          <w:lang w:eastAsia="en-IN"/>
        </w:rPr>
        <w:drawing>
          <wp:inline distT="0" distB="0" distL="0" distR="0">
            <wp:extent cx="2418715" cy="2607310"/>
            <wp:effectExtent l="19050" t="0" r="635" b="0"/>
            <wp:docPr id="1" name="Picture 1" descr="http://cdn.guru99.com/images/Mobile_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Mobile_Testing1.png"/>
                    <pic:cNvPicPr>
                      <a:picLocks noChangeAspect="1" noChangeArrowheads="1"/>
                    </pic:cNvPicPr>
                  </pic:nvPicPr>
                  <pic:blipFill>
                    <a:blip r:embed="rId5"/>
                    <a:srcRect/>
                    <a:stretch>
                      <a:fillRect/>
                    </a:stretch>
                  </pic:blipFill>
                  <pic:spPr bwMode="auto">
                    <a:xfrm>
                      <a:off x="0" y="0"/>
                      <a:ext cx="2418715" cy="2607310"/>
                    </a:xfrm>
                    <a:prstGeom prst="rect">
                      <a:avLst/>
                    </a:prstGeom>
                    <a:noFill/>
                    <a:ln w="9525">
                      <a:noFill/>
                      <a:miter lim="800000"/>
                      <a:headEnd/>
                      <a:tailEnd/>
                    </a:ln>
                  </pic:spPr>
                </pic:pic>
              </a:graphicData>
            </a:graphic>
          </wp:inline>
        </w:drawing>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The fundamental objective of security testing is to ensure that the application’s data and networking security requirements are met as per guidelines.</w:t>
      </w:r>
    </w:p>
    <w:p w:rsidR="00A01CFF" w:rsidRPr="00A01CFF" w:rsidRDefault="00A01CFF" w:rsidP="00A01CFF">
      <w:pPr>
        <w:shd w:val="clear" w:color="auto" w:fill="FFFFFF"/>
        <w:spacing w:after="139" w:line="223" w:lineRule="atLeast"/>
        <w:rPr>
          <w:rFonts w:ascii="Droid Sans" w:eastAsia="Times New Roman" w:hAnsi="Droid Sans" w:cs="Times New Roman"/>
          <w:color w:val="343434"/>
          <w:sz w:val="16"/>
          <w:szCs w:val="16"/>
          <w:lang w:eastAsia="en-IN"/>
        </w:rPr>
      </w:pPr>
      <w:r w:rsidRPr="00A01CFF">
        <w:rPr>
          <w:rFonts w:ascii="Droid Sans" w:eastAsia="Times New Roman" w:hAnsi="Droid Sans" w:cs="Times New Roman"/>
          <w:color w:val="343434"/>
          <w:sz w:val="16"/>
          <w:szCs w:val="16"/>
          <w:lang w:eastAsia="en-IN"/>
        </w:rPr>
        <w:t>The following are the most crucial areas for checking the security of Mobile applications.</w:t>
      </w:r>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0" w:author="Unknown"/>
          <w:rFonts w:ascii="Droid Sans" w:eastAsia="Times New Roman" w:hAnsi="Droid Sans" w:cs="Times New Roman"/>
          <w:color w:val="343434"/>
          <w:sz w:val="16"/>
          <w:szCs w:val="16"/>
          <w:lang w:eastAsia="en-IN"/>
        </w:rPr>
      </w:pPr>
      <w:ins w:id="1" w:author="Unknown">
        <w:r w:rsidRPr="00A01CFF">
          <w:rPr>
            <w:rFonts w:ascii="Droid Sans" w:eastAsia="Times New Roman" w:hAnsi="Droid Sans" w:cs="Times New Roman"/>
            <w:color w:val="343434"/>
            <w:sz w:val="16"/>
            <w:szCs w:val="16"/>
            <w:lang w:eastAsia="en-IN"/>
          </w:rPr>
          <w:t>To validate that the application is able to withstand any brute force attack which is an automated process of trial and error used to guess a person’s username, password or credit-card number.</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 w:author="Unknown"/>
          <w:rFonts w:ascii="Droid Sans" w:eastAsia="Times New Roman" w:hAnsi="Droid Sans" w:cs="Times New Roman"/>
          <w:color w:val="343434"/>
          <w:sz w:val="16"/>
          <w:szCs w:val="16"/>
          <w:lang w:eastAsia="en-IN"/>
        </w:rPr>
      </w:pPr>
      <w:ins w:id="3" w:author="Unknown">
        <w:r w:rsidRPr="00A01CFF">
          <w:rPr>
            <w:rFonts w:ascii="Droid Sans" w:eastAsia="Times New Roman" w:hAnsi="Droid Sans" w:cs="Times New Roman"/>
            <w:color w:val="343434"/>
            <w:sz w:val="16"/>
            <w:szCs w:val="16"/>
            <w:lang w:eastAsia="en-IN"/>
          </w:rPr>
          <w:t>To validate whether an application is not permitting an attacker to access sensitive content or functionality without proper authentication.</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4" w:author="Unknown"/>
          <w:rFonts w:ascii="Droid Sans" w:eastAsia="Times New Roman" w:hAnsi="Droid Sans" w:cs="Times New Roman"/>
          <w:color w:val="343434"/>
          <w:sz w:val="16"/>
          <w:szCs w:val="16"/>
          <w:lang w:eastAsia="en-IN"/>
        </w:rPr>
      </w:pPr>
      <w:ins w:id="5" w:author="Unknown">
        <w:r w:rsidRPr="00A01CFF">
          <w:rPr>
            <w:rFonts w:ascii="Droid Sans" w:eastAsia="Times New Roman" w:hAnsi="Droid Sans" w:cs="Times New Roman"/>
            <w:color w:val="343434"/>
            <w:sz w:val="16"/>
            <w:szCs w:val="16"/>
            <w:lang w:eastAsia="en-IN"/>
          </w:rPr>
          <w:t>To validate that the application has a strong password protection system and it does not permit an attacker to obtain, change or recover another user’s password.</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6" w:author="Unknown"/>
          <w:rFonts w:ascii="Droid Sans" w:eastAsia="Times New Roman" w:hAnsi="Droid Sans" w:cs="Times New Roman"/>
          <w:color w:val="343434"/>
          <w:sz w:val="16"/>
          <w:szCs w:val="16"/>
          <w:lang w:eastAsia="en-IN"/>
        </w:rPr>
      </w:pPr>
      <w:ins w:id="7" w:author="Unknown">
        <w:r w:rsidRPr="00A01CFF">
          <w:rPr>
            <w:rFonts w:ascii="Droid Sans" w:eastAsia="Times New Roman" w:hAnsi="Droid Sans" w:cs="Times New Roman"/>
            <w:color w:val="343434"/>
            <w:sz w:val="16"/>
            <w:szCs w:val="16"/>
            <w:lang w:eastAsia="en-IN"/>
          </w:rPr>
          <w:t>To validate that the application does not suffer from insufficient session expiration.</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8" w:author="Unknown"/>
          <w:rFonts w:ascii="Droid Sans" w:eastAsia="Times New Roman" w:hAnsi="Droid Sans" w:cs="Times New Roman"/>
          <w:color w:val="343434"/>
          <w:sz w:val="16"/>
          <w:szCs w:val="16"/>
          <w:lang w:eastAsia="en-IN"/>
        </w:rPr>
      </w:pPr>
      <w:ins w:id="9" w:author="Unknown">
        <w:r w:rsidRPr="00A01CFF">
          <w:rPr>
            <w:rFonts w:ascii="Droid Sans" w:eastAsia="Times New Roman" w:hAnsi="Droid Sans" w:cs="Times New Roman"/>
            <w:color w:val="343434"/>
            <w:sz w:val="16"/>
            <w:szCs w:val="16"/>
            <w:lang w:eastAsia="en-IN"/>
          </w:rPr>
          <w:t>To identify the dynamic dependencies and take measures to prevent any attacker for accessing these vulnerabilities.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10" w:author="Unknown"/>
          <w:rFonts w:ascii="Droid Sans" w:eastAsia="Times New Roman" w:hAnsi="Droid Sans" w:cs="Times New Roman"/>
          <w:color w:val="343434"/>
          <w:sz w:val="16"/>
          <w:szCs w:val="16"/>
          <w:lang w:eastAsia="en-IN"/>
        </w:rPr>
      </w:pPr>
      <w:ins w:id="11" w:author="Unknown">
        <w:r w:rsidRPr="00A01CFF">
          <w:rPr>
            <w:rFonts w:ascii="Droid Sans" w:eastAsia="Times New Roman" w:hAnsi="Droid Sans" w:cs="Times New Roman"/>
            <w:color w:val="343434"/>
            <w:sz w:val="16"/>
            <w:szCs w:val="16"/>
            <w:lang w:eastAsia="en-IN"/>
          </w:rPr>
          <w:t>To prevent from SQL injection related attacks.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12" w:author="Unknown"/>
          <w:rFonts w:ascii="Droid Sans" w:eastAsia="Times New Roman" w:hAnsi="Droid Sans" w:cs="Times New Roman"/>
          <w:color w:val="343434"/>
          <w:sz w:val="16"/>
          <w:szCs w:val="16"/>
          <w:lang w:eastAsia="en-IN"/>
        </w:rPr>
      </w:pPr>
      <w:ins w:id="13" w:author="Unknown">
        <w:r w:rsidRPr="00A01CFF">
          <w:rPr>
            <w:rFonts w:ascii="Droid Sans" w:eastAsia="Times New Roman" w:hAnsi="Droid Sans" w:cs="Times New Roman"/>
            <w:color w:val="343434"/>
            <w:sz w:val="16"/>
            <w:szCs w:val="16"/>
            <w:lang w:eastAsia="en-IN"/>
          </w:rPr>
          <w:t>To identify and recover from any unmanaged code scenarios.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14" w:author="Unknown"/>
          <w:rFonts w:ascii="Droid Sans" w:eastAsia="Times New Roman" w:hAnsi="Droid Sans" w:cs="Times New Roman"/>
          <w:color w:val="343434"/>
          <w:sz w:val="16"/>
          <w:szCs w:val="16"/>
          <w:lang w:eastAsia="en-IN"/>
        </w:rPr>
      </w:pPr>
      <w:ins w:id="15" w:author="Unknown">
        <w:r w:rsidRPr="00A01CFF">
          <w:rPr>
            <w:rFonts w:ascii="Droid Sans" w:eastAsia="Times New Roman" w:hAnsi="Droid Sans" w:cs="Times New Roman"/>
            <w:color w:val="343434"/>
            <w:sz w:val="16"/>
            <w:szCs w:val="16"/>
            <w:lang w:eastAsia="en-IN"/>
          </w:rPr>
          <w:t>To ensure whether the certificates are validated, does the application implement Certificate Pinning or not.</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16" w:author="Unknown"/>
          <w:rFonts w:ascii="Droid Sans" w:eastAsia="Times New Roman" w:hAnsi="Droid Sans" w:cs="Times New Roman"/>
          <w:color w:val="343434"/>
          <w:sz w:val="16"/>
          <w:szCs w:val="16"/>
          <w:lang w:eastAsia="en-IN"/>
        </w:rPr>
      </w:pPr>
      <w:ins w:id="17" w:author="Unknown">
        <w:r w:rsidRPr="00A01CFF">
          <w:rPr>
            <w:rFonts w:ascii="Droid Sans" w:eastAsia="Times New Roman" w:hAnsi="Droid Sans" w:cs="Times New Roman"/>
            <w:color w:val="343434"/>
            <w:sz w:val="16"/>
            <w:szCs w:val="16"/>
            <w:lang w:eastAsia="en-IN"/>
          </w:rPr>
          <w:t>To protect the application and the network from the denial of service attacks.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18" w:author="Unknown"/>
          <w:rFonts w:ascii="Droid Sans" w:eastAsia="Times New Roman" w:hAnsi="Droid Sans" w:cs="Times New Roman"/>
          <w:color w:val="343434"/>
          <w:sz w:val="16"/>
          <w:szCs w:val="16"/>
          <w:lang w:eastAsia="en-IN"/>
        </w:rPr>
      </w:pPr>
      <w:ins w:id="19" w:author="Unknown">
        <w:r w:rsidRPr="00A01CFF">
          <w:rPr>
            <w:rFonts w:ascii="Droid Sans" w:eastAsia="Times New Roman" w:hAnsi="Droid Sans" w:cs="Times New Roman"/>
            <w:color w:val="343434"/>
            <w:sz w:val="16"/>
            <w:szCs w:val="16"/>
            <w:lang w:eastAsia="en-IN"/>
          </w:rPr>
          <w:t>To analyze the data storage and data validation requirements.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0" w:author="Unknown"/>
          <w:rFonts w:ascii="Droid Sans" w:eastAsia="Times New Roman" w:hAnsi="Droid Sans" w:cs="Times New Roman"/>
          <w:color w:val="343434"/>
          <w:sz w:val="16"/>
          <w:szCs w:val="16"/>
          <w:lang w:eastAsia="en-IN"/>
        </w:rPr>
      </w:pPr>
      <w:ins w:id="21" w:author="Unknown">
        <w:r w:rsidRPr="00A01CFF">
          <w:rPr>
            <w:rFonts w:ascii="Droid Sans" w:eastAsia="Times New Roman" w:hAnsi="Droid Sans" w:cs="Times New Roman"/>
            <w:color w:val="343434"/>
            <w:sz w:val="16"/>
            <w:szCs w:val="16"/>
            <w:lang w:eastAsia="en-IN"/>
          </w:rPr>
          <w:t>To enable the session management for preventing unauthorized users to access unsolicited information.</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2" w:author="Unknown"/>
          <w:rFonts w:ascii="Droid Sans" w:eastAsia="Times New Roman" w:hAnsi="Droid Sans" w:cs="Times New Roman"/>
          <w:color w:val="343434"/>
          <w:sz w:val="16"/>
          <w:szCs w:val="16"/>
          <w:lang w:eastAsia="en-IN"/>
        </w:rPr>
      </w:pPr>
      <w:ins w:id="23" w:author="Unknown">
        <w:r w:rsidRPr="00A01CFF">
          <w:rPr>
            <w:rFonts w:ascii="Droid Sans" w:eastAsia="Times New Roman" w:hAnsi="Droid Sans" w:cs="Times New Roman"/>
            <w:color w:val="343434"/>
            <w:sz w:val="16"/>
            <w:szCs w:val="16"/>
            <w:lang w:eastAsia="en-IN"/>
          </w:rPr>
          <w:t>To check if any cryptography code is broken and ensure that it is repaired.</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4" w:author="Unknown"/>
          <w:rFonts w:ascii="Droid Sans" w:eastAsia="Times New Roman" w:hAnsi="Droid Sans" w:cs="Times New Roman"/>
          <w:color w:val="343434"/>
          <w:sz w:val="16"/>
          <w:szCs w:val="16"/>
          <w:lang w:eastAsia="en-IN"/>
        </w:rPr>
      </w:pPr>
      <w:ins w:id="25" w:author="Unknown">
        <w:r w:rsidRPr="00A01CFF">
          <w:rPr>
            <w:rFonts w:ascii="Droid Sans" w:eastAsia="Times New Roman" w:hAnsi="Droid Sans" w:cs="Times New Roman"/>
            <w:color w:val="343434"/>
            <w:sz w:val="16"/>
            <w:szCs w:val="16"/>
            <w:lang w:eastAsia="en-IN"/>
          </w:rPr>
          <w:t>To validate whether the business logic implementation is secured and not vulnerable to any attack from outside.</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6" w:author="Unknown"/>
          <w:rFonts w:ascii="Droid Sans" w:eastAsia="Times New Roman" w:hAnsi="Droid Sans" w:cs="Times New Roman"/>
          <w:color w:val="343434"/>
          <w:sz w:val="16"/>
          <w:szCs w:val="16"/>
          <w:lang w:eastAsia="en-IN"/>
        </w:rPr>
      </w:pPr>
      <w:ins w:id="27" w:author="Unknown">
        <w:r w:rsidRPr="00A01CFF">
          <w:rPr>
            <w:rFonts w:ascii="Droid Sans" w:eastAsia="Times New Roman" w:hAnsi="Droid Sans" w:cs="Times New Roman"/>
            <w:color w:val="343434"/>
            <w:sz w:val="16"/>
            <w:szCs w:val="16"/>
            <w:lang w:eastAsia="en-IN"/>
          </w:rPr>
          <w:t>To analyze file system interactions, determine any vulnerability and correct these problems.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28" w:author="Unknown"/>
          <w:rFonts w:ascii="Droid Sans" w:eastAsia="Times New Roman" w:hAnsi="Droid Sans" w:cs="Times New Roman"/>
          <w:color w:val="343434"/>
          <w:sz w:val="16"/>
          <w:szCs w:val="16"/>
          <w:lang w:eastAsia="en-IN"/>
        </w:rPr>
      </w:pPr>
      <w:ins w:id="29" w:author="Unknown">
        <w:r w:rsidRPr="00A01CFF">
          <w:rPr>
            <w:rFonts w:ascii="Droid Sans" w:eastAsia="Times New Roman" w:hAnsi="Droid Sans" w:cs="Times New Roman"/>
            <w:color w:val="343434"/>
            <w:sz w:val="16"/>
            <w:szCs w:val="16"/>
            <w:lang w:eastAsia="en-IN"/>
          </w:rPr>
          <w:t xml:space="preserve">To validate the protocol handlers for example trying to reconfigure the default landing page for the application using a malicious </w:t>
        </w:r>
        <w:proofErr w:type="spellStart"/>
        <w:r w:rsidRPr="00A01CFF">
          <w:rPr>
            <w:rFonts w:ascii="Droid Sans" w:eastAsia="Times New Roman" w:hAnsi="Droid Sans" w:cs="Times New Roman"/>
            <w:color w:val="343434"/>
            <w:sz w:val="16"/>
            <w:szCs w:val="16"/>
            <w:lang w:eastAsia="en-IN"/>
          </w:rPr>
          <w:t>iframe</w:t>
        </w:r>
        <w:proofErr w:type="spellEnd"/>
        <w:r w:rsidRPr="00A01CFF">
          <w:rPr>
            <w:rFonts w:ascii="Droid Sans" w:eastAsia="Times New Roman" w:hAnsi="Droid Sans" w:cs="Times New Roman"/>
            <w:color w:val="343434"/>
            <w:sz w:val="16"/>
            <w:szCs w:val="16"/>
            <w:lang w:eastAsia="en-IN"/>
          </w:rPr>
          <w:t>.</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30" w:author="Unknown"/>
          <w:rFonts w:ascii="Droid Sans" w:eastAsia="Times New Roman" w:hAnsi="Droid Sans" w:cs="Times New Roman"/>
          <w:color w:val="343434"/>
          <w:sz w:val="16"/>
          <w:szCs w:val="16"/>
          <w:lang w:eastAsia="en-IN"/>
        </w:rPr>
      </w:pPr>
      <w:ins w:id="31" w:author="Unknown">
        <w:r w:rsidRPr="00A01CFF">
          <w:rPr>
            <w:rFonts w:ascii="Droid Sans" w:eastAsia="Times New Roman" w:hAnsi="Droid Sans" w:cs="Times New Roman"/>
            <w:color w:val="343434"/>
            <w:sz w:val="16"/>
            <w:szCs w:val="16"/>
            <w:lang w:eastAsia="en-IN"/>
          </w:rPr>
          <w:t>To protect against malicious client side injections.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32" w:author="Unknown"/>
          <w:rFonts w:ascii="Droid Sans" w:eastAsia="Times New Roman" w:hAnsi="Droid Sans" w:cs="Times New Roman"/>
          <w:color w:val="343434"/>
          <w:sz w:val="16"/>
          <w:szCs w:val="16"/>
          <w:lang w:eastAsia="en-IN"/>
        </w:rPr>
      </w:pPr>
      <w:ins w:id="33" w:author="Unknown">
        <w:r w:rsidRPr="00A01CFF">
          <w:rPr>
            <w:rFonts w:ascii="Droid Sans" w:eastAsia="Times New Roman" w:hAnsi="Droid Sans" w:cs="Times New Roman"/>
            <w:color w:val="343434"/>
            <w:sz w:val="16"/>
            <w:szCs w:val="16"/>
            <w:lang w:eastAsia="en-IN"/>
          </w:rPr>
          <w:t>To protect against malicious runtime injections.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34" w:author="Unknown"/>
          <w:rFonts w:ascii="Droid Sans" w:eastAsia="Times New Roman" w:hAnsi="Droid Sans" w:cs="Times New Roman"/>
          <w:color w:val="343434"/>
          <w:sz w:val="16"/>
          <w:szCs w:val="16"/>
          <w:lang w:eastAsia="en-IN"/>
        </w:rPr>
      </w:pPr>
      <w:ins w:id="35" w:author="Unknown">
        <w:r w:rsidRPr="00A01CFF">
          <w:rPr>
            <w:rFonts w:ascii="Droid Sans" w:eastAsia="Times New Roman" w:hAnsi="Droid Sans" w:cs="Times New Roman"/>
            <w:color w:val="343434"/>
            <w:sz w:val="16"/>
            <w:szCs w:val="16"/>
            <w:lang w:eastAsia="en-IN"/>
          </w:rPr>
          <w:t>To investigate file caching and prevent any malicious possibilities from the same.</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36" w:author="Unknown"/>
          <w:rFonts w:ascii="Droid Sans" w:eastAsia="Times New Roman" w:hAnsi="Droid Sans" w:cs="Times New Roman"/>
          <w:color w:val="343434"/>
          <w:sz w:val="16"/>
          <w:szCs w:val="16"/>
          <w:lang w:eastAsia="en-IN"/>
        </w:rPr>
      </w:pPr>
      <w:ins w:id="37" w:author="Unknown">
        <w:r w:rsidRPr="00A01CFF">
          <w:rPr>
            <w:rFonts w:ascii="Droid Sans" w:eastAsia="Times New Roman" w:hAnsi="Droid Sans" w:cs="Times New Roman"/>
            <w:color w:val="343434"/>
            <w:sz w:val="16"/>
            <w:szCs w:val="16"/>
            <w:lang w:eastAsia="en-IN"/>
          </w:rPr>
          <w:t>To prevent from insecure data storage in the keyboard cache of the applications.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38" w:author="Unknown"/>
          <w:rFonts w:ascii="Droid Sans" w:eastAsia="Times New Roman" w:hAnsi="Droid Sans" w:cs="Times New Roman"/>
          <w:color w:val="343434"/>
          <w:sz w:val="16"/>
          <w:szCs w:val="16"/>
          <w:lang w:eastAsia="en-IN"/>
        </w:rPr>
      </w:pPr>
      <w:ins w:id="39" w:author="Unknown">
        <w:r w:rsidRPr="00A01CFF">
          <w:rPr>
            <w:rFonts w:ascii="Droid Sans" w:eastAsia="Times New Roman" w:hAnsi="Droid Sans" w:cs="Times New Roman"/>
            <w:color w:val="343434"/>
            <w:sz w:val="16"/>
            <w:szCs w:val="16"/>
            <w:lang w:eastAsia="en-IN"/>
          </w:rPr>
          <w:t>To investigate cookies and preventing any malicious deeds from the cookies.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40" w:author="Unknown"/>
          <w:rFonts w:ascii="Droid Sans" w:eastAsia="Times New Roman" w:hAnsi="Droid Sans" w:cs="Times New Roman"/>
          <w:color w:val="343434"/>
          <w:sz w:val="16"/>
          <w:szCs w:val="16"/>
          <w:lang w:eastAsia="en-IN"/>
        </w:rPr>
      </w:pPr>
      <w:ins w:id="41" w:author="Unknown">
        <w:r w:rsidRPr="00A01CFF">
          <w:rPr>
            <w:rFonts w:ascii="Droid Sans" w:eastAsia="Times New Roman" w:hAnsi="Droid Sans" w:cs="Times New Roman"/>
            <w:color w:val="343434"/>
            <w:sz w:val="16"/>
            <w:szCs w:val="16"/>
            <w:lang w:eastAsia="en-IN"/>
          </w:rPr>
          <w:t>To provide regular audits for data protection analysis.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42" w:author="Unknown"/>
          <w:rFonts w:ascii="Droid Sans" w:eastAsia="Times New Roman" w:hAnsi="Droid Sans" w:cs="Times New Roman"/>
          <w:color w:val="343434"/>
          <w:sz w:val="16"/>
          <w:szCs w:val="16"/>
          <w:lang w:eastAsia="en-IN"/>
        </w:rPr>
      </w:pPr>
      <w:ins w:id="43" w:author="Unknown">
        <w:r w:rsidRPr="00A01CFF">
          <w:rPr>
            <w:rFonts w:ascii="Droid Sans" w:eastAsia="Times New Roman" w:hAnsi="Droid Sans" w:cs="Times New Roman"/>
            <w:color w:val="343434"/>
            <w:sz w:val="16"/>
            <w:szCs w:val="16"/>
            <w:lang w:eastAsia="en-IN"/>
          </w:rPr>
          <w:t>Investigate custom created files and preventing any malicious deeds from the custom created files.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44" w:author="Unknown"/>
          <w:rFonts w:ascii="Droid Sans" w:eastAsia="Times New Roman" w:hAnsi="Droid Sans" w:cs="Times New Roman"/>
          <w:color w:val="343434"/>
          <w:sz w:val="16"/>
          <w:szCs w:val="16"/>
          <w:lang w:eastAsia="en-IN"/>
        </w:rPr>
      </w:pPr>
      <w:ins w:id="45" w:author="Unknown">
        <w:r w:rsidRPr="00A01CFF">
          <w:rPr>
            <w:rFonts w:ascii="Droid Sans" w:eastAsia="Times New Roman" w:hAnsi="Droid Sans" w:cs="Times New Roman"/>
            <w:color w:val="343434"/>
            <w:sz w:val="16"/>
            <w:szCs w:val="16"/>
            <w:lang w:eastAsia="en-IN"/>
          </w:rPr>
          <w:t>To prevent from buffer overflows and memory corruption cases.</w:t>
        </w:r>
      </w:ins>
    </w:p>
    <w:p w:rsidR="00A01CFF" w:rsidRPr="00A01CFF" w:rsidRDefault="00A01CFF" w:rsidP="00A01CFF">
      <w:pPr>
        <w:numPr>
          <w:ilvl w:val="0"/>
          <w:numId w:val="5"/>
        </w:numPr>
        <w:shd w:val="clear" w:color="auto" w:fill="FFFFFF"/>
        <w:spacing w:before="100" w:beforeAutospacing="1" w:after="100" w:afterAutospacing="1" w:line="223" w:lineRule="atLeast"/>
        <w:ind w:left="186"/>
        <w:rPr>
          <w:ins w:id="46" w:author="Unknown"/>
          <w:rFonts w:ascii="Droid Sans" w:eastAsia="Times New Roman" w:hAnsi="Droid Sans" w:cs="Times New Roman"/>
          <w:color w:val="343434"/>
          <w:sz w:val="16"/>
          <w:szCs w:val="16"/>
          <w:lang w:eastAsia="en-IN"/>
        </w:rPr>
      </w:pPr>
      <w:ins w:id="47" w:author="Unknown">
        <w:r w:rsidRPr="00A01CFF">
          <w:rPr>
            <w:rFonts w:ascii="Droid Sans" w:eastAsia="Times New Roman" w:hAnsi="Droid Sans" w:cs="Times New Roman"/>
            <w:color w:val="343434"/>
            <w:sz w:val="16"/>
            <w:szCs w:val="16"/>
            <w:lang w:eastAsia="en-IN"/>
          </w:rPr>
          <w:t>To analyze different data streams and preventing any vulnerabilities from these.</w:t>
        </w:r>
      </w:ins>
    </w:p>
    <w:p w:rsidR="00A01CFF" w:rsidRPr="00A01CFF" w:rsidRDefault="00A01CFF" w:rsidP="00A01CFF">
      <w:pPr>
        <w:shd w:val="clear" w:color="auto" w:fill="FFFFFF"/>
        <w:spacing w:before="93" w:after="93" w:line="264" w:lineRule="atLeast"/>
        <w:outlineLvl w:val="1"/>
        <w:rPr>
          <w:ins w:id="48" w:author="Unknown"/>
          <w:rFonts w:ascii="Droid Sans" w:eastAsia="Times New Roman" w:hAnsi="Droid Sans" w:cs="Times New Roman"/>
          <w:b/>
          <w:bCs/>
          <w:color w:val="343434"/>
          <w:sz w:val="29"/>
          <w:szCs w:val="29"/>
          <w:lang w:eastAsia="en-IN"/>
        </w:rPr>
      </w:pPr>
      <w:ins w:id="49" w:author="Unknown">
        <w:r w:rsidRPr="00A01CFF">
          <w:rPr>
            <w:rFonts w:ascii="Droid Sans" w:eastAsia="Times New Roman" w:hAnsi="Droid Sans" w:cs="Times New Roman"/>
            <w:b/>
            <w:bCs/>
            <w:color w:val="343434"/>
            <w:sz w:val="29"/>
            <w:szCs w:val="29"/>
            <w:lang w:eastAsia="en-IN"/>
          </w:rPr>
          <w:t>Usability testing:</w:t>
        </w:r>
      </w:ins>
    </w:p>
    <w:p w:rsidR="00A01CFF" w:rsidRPr="00A01CFF" w:rsidRDefault="00A01CFF" w:rsidP="00A01CFF">
      <w:pPr>
        <w:shd w:val="clear" w:color="auto" w:fill="FFFFFF"/>
        <w:spacing w:after="139" w:line="223" w:lineRule="atLeast"/>
        <w:jc w:val="center"/>
        <w:rPr>
          <w:ins w:id="50" w:author="Unknown"/>
          <w:rFonts w:ascii="Droid Sans" w:eastAsia="Times New Roman" w:hAnsi="Droid Sans" w:cs="Times New Roman"/>
          <w:color w:val="343434"/>
          <w:sz w:val="16"/>
          <w:szCs w:val="16"/>
          <w:lang w:eastAsia="en-IN"/>
        </w:rPr>
      </w:pPr>
      <w:r>
        <w:rPr>
          <w:rFonts w:ascii="Droid Sans" w:eastAsia="Times New Roman" w:hAnsi="Droid Sans" w:cs="Times New Roman"/>
          <w:noProof/>
          <w:color w:val="343434"/>
          <w:sz w:val="16"/>
          <w:szCs w:val="16"/>
          <w:lang w:eastAsia="en-IN"/>
        </w:rPr>
        <w:lastRenderedPageBreak/>
        <w:drawing>
          <wp:inline distT="0" distB="0" distL="0" distR="0">
            <wp:extent cx="2058670" cy="1592580"/>
            <wp:effectExtent l="19050" t="0" r="0" b="0"/>
            <wp:docPr id="2" name="Picture 2" descr="http://cdn.guru99.com/images/Mobile_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Mobile_Testing2.png"/>
                    <pic:cNvPicPr>
                      <a:picLocks noChangeAspect="1" noChangeArrowheads="1"/>
                    </pic:cNvPicPr>
                  </pic:nvPicPr>
                  <pic:blipFill>
                    <a:blip r:embed="rId6"/>
                    <a:srcRect/>
                    <a:stretch>
                      <a:fillRect/>
                    </a:stretch>
                  </pic:blipFill>
                  <pic:spPr bwMode="auto">
                    <a:xfrm>
                      <a:off x="0" y="0"/>
                      <a:ext cx="2058670" cy="1592580"/>
                    </a:xfrm>
                    <a:prstGeom prst="rect">
                      <a:avLst/>
                    </a:prstGeom>
                    <a:noFill/>
                    <a:ln w="9525">
                      <a:noFill/>
                      <a:miter lim="800000"/>
                      <a:headEnd/>
                      <a:tailEnd/>
                    </a:ln>
                  </pic:spPr>
                </pic:pic>
              </a:graphicData>
            </a:graphic>
          </wp:inline>
        </w:drawing>
      </w:r>
    </w:p>
    <w:p w:rsidR="00A01CFF" w:rsidRPr="00A01CFF" w:rsidRDefault="00A01CFF" w:rsidP="00A01CFF">
      <w:pPr>
        <w:shd w:val="clear" w:color="auto" w:fill="FFFFFF"/>
        <w:spacing w:after="139" w:line="223" w:lineRule="atLeast"/>
        <w:rPr>
          <w:ins w:id="51" w:author="Unknown"/>
          <w:rFonts w:ascii="Droid Sans" w:eastAsia="Times New Roman" w:hAnsi="Droid Sans" w:cs="Times New Roman"/>
          <w:color w:val="343434"/>
          <w:sz w:val="16"/>
          <w:szCs w:val="16"/>
          <w:lang w:eastAsia="en-IN"/>
        </w:rPr>
      </w:pPr>
      <w:ins w:id="52" w:author="Unknown">
        <w:r w:rsidRPr="00A01CFF">
          <w:rPr>
            <w:rFonts w:ascii="Droid Sans" w:eastAsia="Times New Roman" w:hAnsi="Droid Sans" w:cs="Times New Roman"/>
            <w:color w:val="343434"/>
            <w:sz w:val="16"/>
            <w:szCs w:val="16"/>
            <w:lang w:eastAsia="en-IN"/>
          </w:rPr>
          <w:t>The usability testing process of the Mobile application is performed to have a quick and easy step application with less functionality than a slow and difficult application with many features. The main objective is to ensure that we end up having an easy-to-use, intuitive and similar to industry-accepted interfaces which are widely used.</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53" w:author="Unknown"/>
          <w:rFonts w:ascii="Droid Sans" w:eastAsia="Times New Roman" w:hAnsi="Droid Sans" w:cs="Times New Roman"/>
          <w:color w:val="343434"/>
          <w:sz w:val="16"/>
          <w:szCs w:val="16"/>
          <w:lang w:eastAsia="en-IN"/>
        </w:rPr>
      </w:pPr>
      <w:ins w:id="54" w:author="Unknown">
        <w:r w:rsidRPr="00A01CFF">
          <w:rPr>
            <w:rFonts w:ascii="Droid Sans" w:eastAsia="Times New Roman" w:hAnsi="Droid Sans" w:cs="Times New Roman"/>
            <w:color w:val="343434"/>
            <w:sz w:val="16"/>
            <w:szCs w:val="16"/>
            <w:lang w:eastAsia="en-IN"/>
          </w:rPr>
          <w:t>To ensure that the buttons should have the required size and be suitable to big fingers.</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55" w:author="Unknown"/>
          <w:rFonts w:ascii="Droid Sans" w:eastAsia="Times New Roman" w:hAnsi="Droid Sans" w:cs="Times New Roman"/>
          <w:color w:val="343434"/>
          <w:sz w:val="16"/>
          <w:szCs w:val="16"/>
          <w:lang w:eastAsia="en-IN"/>
        </w:rPr>
      </w:pPr>
      <w:ins w:id="56" w:author="Unknown">
        <w:r w:rsidRPr="00A01CFF">
          <w:rPr>
            <w:rFonts w:ascii="Droid Sans" w:eastAsia="Times New Roman" w:hAnsi="Droid Sans" w:cs="Times New Roman"/>
            <w:color w:val="343434"/>
            <w:sz w:val="16"/>
            <w:szCs w:val="16"/>
            <w:lang w:eastAsia="en-IN"/>
          </w:rPr>
          <w:t>To ensure that the buttons are placed in the same section of the screen to avoid confusion to the end users.</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57" w:author="Unknown"/>
          <w:rFonts w:ascii="Droid Sans" w:eastAsia="Times New Roman" w:hAnsi="Droid Sans" w:cs="Times New Roman"/>
          <w:color w:val="343434"/>
          <w:sz w:val="16"/>
          <w:szCs w:val="16"/>
          <w:lang w:eastAsia="en-IN"/>
        </w:rPr>
      </w:pPr>
      <w:ins w:id="58" w:author="Unknown">
        <w:r w:rsidRPr="00A01CFF">
          <w:rPr>
            <w:rFonts w:ascii="Droid Sans" w:eastAsia="Times New Roman" w:hAnsi="Droid Sans" w:cs="Times New Roman"/>
            <w:color w:val="343434"/>
            <w:sz w:val="16"/>
            <w:szCs w:val="16"/>
            <w:lang w:eastAsia="en-IN"/>
          </w:rPr>
          <w:t>To ensure that the icons are natural and consistent with the application.</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59" w:author="Unknown"/>
          <w:rFonts w:ascii="Droid Sans" w:eastAsia="Times New Roman" w:hAnsi="Droid Sans" w:cs="Times New Roman"/>
          <w:color w:val="343434"/>
          <w:sz w:val="16"/>
          <w:szCs w:val="16"/>
          <w:lang w:eastAsia="en-IN"/>
        </w:rPr>
      </w:pPr>
      <w:ins w:id="60" w:author="Unknown">
        <w:r w:rsidRPr="00A01CFF">
          <w:rPr>
            <w:rFonts w:ascii="Droid Sans" w:eastAsia="Times New Roman" w:hAnsi="Droid Sans" w:cs="Times New Roman"/>
            <w:color w:val="343434"/>
            <w:sz w:val="16"/>
            <w:szCs w:val="16"/>
            <w:lang w:eastAsia="en-IN"/>
          </w:rPr>
          <w:t xml:space="preserve">To ensure that the buttons, which have the same function should also have the same </w:t>
        </w:r>
        <w:proofErr w:type="spellStart"/>
        <w:r w:rsidRPr="00A01CFF">
          <w:rPr>
            <w:rFonts w:ascii="Droid Sans" w:eastAsia="Times New Roman" w:hAnsi="Droid Sans" w:cs="Times New Roman"/>
            <w:color w:val="343434"/>
            <w:sz w:val="16"/>
            <w:szCs w:val="16"/>
            <w:lang w:eastAsia="en-IN"/>
          </w:rPr>
          <w:t>color</w:t>
        </w:r>
        <w:proofErr w:type="spellEnd"/>
        <w:r w:rsidRPr="00A01CFF">
          <w:rPr>
            <w:rFonts w:ascii="Droid Sans" w:eastAsia="Times New Roman" w:hAnsi="Droid Sans" w:cs="Times New Roman"/>
            <w:color w:val="343434"/>
            <w:sz w:val="16"/>
            <w:szCs w:val="16"/>
            <w:lang w:eastAsia="en-IN"/>
          </w:rPr>
          <w:t>.</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61" w:author="Unknown"/>
          <w:rFonts w:ascii="Droid Sans" w:eastAsia="Times New Roman" w:hAnsi="Droid Sans" w:cs="Times New Roman"/>
          <w:color w:val="343434"/>
          <w:sz w:val="16"/>
          <w:szCs w:val="16"/>
          <w:lang w:eastAsia="en-IN"/>
        </w:rPr>
      </w:pPr>
      <w:ins w:id="62" w:author="Unknown">
        <w:r w:rsidRPr="00A01CFF">
          <w:rPr>
            <w:rFonts w:ascii="Droid Sans" w:eastAsia="Times New Roman" w:hAnsi="Droid Sans" w:cs="Times New Roman"/>
            <w:color w:val="343434"/>
            <w:sz w:val="16"/>
            <w:szCs w:val="16"/>
            <w:lang w:eastAsia="en-IN"/>
          </w:rPr>
          <w:t>To ensure that the validation for the tapping zoom-in and zoom-out facilities should be enabled.</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63" w:author="Unknown"/>
          <w:rFonts w:ascii="Droid Sans" w:eastAsia="Times New Roman" w:hAnsi="Droid Sans" w:cs="Times New Roman"/>
          <w:color w:val="343434"/>
          <w:sz w:val="16"/>
          <w:szCs w:val="16"/>
          <w:lang w:eastAsia="en-IN"/>
        </w:rPr>
      </w:pPr>
      <w:ins w:id="64" w:author="Unknown">
        <w:r w:rsidRPr="00A01CFF">
          <w:rPr>
            <w:rFonts w:ascii="Droid Sans" w:eastAsia="Times New Roman" w:hAnsi="Droid Sans" w:cs="Times New Roman"/>
            <w:color w:val="343434"/>
            <w:sz w:val="16"/>
            <w:szCs w:val="16"/>
            <w:lang w:eastAsia="en-IN"/>
          </w:rPr>
          <w:t>To ensure that the keyboard input can be minimized in an appropriate manner.</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65" w:author="Unknown"/>
          <w:rFonts w:ascii="Droid Sans" w:eastAsia="Times New Roman" w:hAnsi="Droid Sans" w:cs="Times New Roman"/>
          <w:color w:val="343434"/>
          <w:sz w:val="16"/>
          <w:szCs w:val="16"/>
          <w:lang w:eastAsia="en-IN"/>
        </w:rPr>
      </w:pPr>
      <w:ins w:id="66" w:author="Unknown">
        <w:r w:rsidRPr="00A01CFF">
          <w:rPr>
            <w:rFonts w:ascii="Droid Sans" w:eastAsia="Times New Roman" w:hAnsi="Droid Sans" w:cs="Times New Roman"/>
            <w:color w:val="343434"/>
            <w:sz w:val="16"/>
            <w:szCs w:val="16"/>
            <w:lang w:eastAsia="en-IN"/>
          </w:rPr>
          <w:t>To ensure that the application provides a method for going back or undoing an action, on touching the wrong item, within an acceptable duration.</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67" w:author="Unknown"/>
          <w:rFonts w:ascii="Droid Sans" w:eastAsia="Times New Roman" w:hAnsi="Droid Sans" w:cs="Times New Roman"/>
          <w:color w:val="343434"/>
          <w:sz w:val="16"/>
          <w:szCs w:val="16"/>
          <w:lang w:eastAsia="en-IN"/>
        </w:rPr>
      </w:pPr>
      <w:ins w:id="68" w:author="Unknown">
        <w:r w:rsidRPr="00A01CFF">
          <w:rPr>
            <w:rFonts w:ascii="Droid Sans" w:eastAsia="Times New Roman" w:hAnsi="Droid Sans" w:cs="Times New Roman"/>
            <w:color w:val="343434"/>
            <w:sz w:val="16"/>
            <w:szCs w:val="16"/>
            <w:lang w:eastAsia="en-IN"/>
          </w:rPr>
          <w:t>To ensure that the contextual menus are not overloaded because it has to be used quickly.</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69" w:author="Unknown"/>
          <w:rFonts w:ascii="Droid Sans" w:eastAsia="Times New Roman" w:hAnsi="Droid Sans" w:cs="Times New Roman"/>
          <w:color w:val="343434"/>
          <w:sz w:val="16"/>
          <w:szCs w:val="16"/>
          <w:lang w:eastAsia="en-IN"/>
        </w:rPr>
      </w:pPr>
      <w:ins w:id="70" w:author="Unknown">
        <w:r w:rsidRPr="00A01CFF">
          <w:rPr>
            <w:rFonts w:ascii="Droid Sans" w:eastAsia="Times New Roman" w:hAnsi="Droid Sans" w:cs="Times New Roman"/>
            <w:color w:val="343434"/>
            <w:sz w:val="16"/>
            <w:szCs w:val="16"/>
            <w:lang w:eastAsia="en-IN"/>
          </w:rPr>
          <w:t>To ensure that the text is kept simple and clear to be visible to the users.</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71" w:author="Unknown"/>
          <w:rFonts w:ascii="Droid Sans" w:eastAsia="Times New Roman" w:hAnsi="Droid Sans" w:cs="Times New Roman"/>
          <w:color w:val="343434"/>
          <w:sz w:val="16"/>
          <w:szCs w:val="16"/>
          <w:lang w:eastAsia="en-IN"/>
        </w:rPr>
      </w:pPr>
      <w:ins w:id="72" w:author="Unknown">
        <w:r w:rsidRPr="00A01CFF">
          <w:rPr>
            <w:rFonts w:ascii="Droid Sans" w:eastAsia="Times New Roman" w:hAnsi="Droid Sans" w:cs="Times New Roman"/>
            <w:color w:val="343434"/>
            <w:sz w:val="16"/>
            <w:szCs w:val="16"/>
            <w:lang w:eastAsia="en-IN"/>
          </w:rPr>
          <w:t>To ensure that the short sentences and paragraphs are readable to the end users.</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73" w:author="Unknown"/>
          <w:rFonts w:ascii="Droid Sans" w:eastAsia="Times New Roman" w:hAnsi="Droid Sans" w:cs="Times New Roman"/>
          <w:color w:val="343434"/>
          <w:sz w:val="16"/>
          <w:szCs w:val="16"/>
          <w:lang w:eastAsia="en-IN"/>
        </w:rPr>
      </w:pPr>
      <w:ins w:id="74" w:author="Unknown">
        <w:r w:rsidRPr="00A01CFF">
          <w:rPr>
            <w:rFonts w:ascii="Droid Sans" w:eastAsia="Times New Roman" w:hAnsi="Droid Sans" w:cs="Times New Roman"/>
            <w:color w:val="343434"/>
            <w:sz w:val="16"/>
            <w:szCs w:val="16"/>
            <w:lang w:eastAsia="en-IN"/>
          </w:rPr>
          <w:t>To ensure that the font size is big enough to be readable and not too big or too small.</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75" w:author="Unknown"/>
          <w:rFonts w:ascii="Droid Sans" w:eastAsia="Times New Roman" w:hAnsi="Droid Sans" w:cs="Times New Roman"/>
          <w:color w:val="343434"/>
          <w:sz w:val="16"/>
          <w:szCs w:val="16"/>
          <w:lang w:eastAsia="en-IN"/>
        </w:rPr>
      </w:pPr>
      <w:ins w:id="76" w:author="Unknown">
        <w:r w:rsidRPr="00A01CFF">
          <w:rPr>
            <w:rFonts w:ascii="Droid Sans" w:eastAsia="Times New Roman" w:hAnsi="Droid Sans" w:cs="Times New Roman"/>
            <w:color w:val="343434"/>
            <w:sz w:val="16"/>
            <w:szCs w:val="16"/>
            <w:lang w:eastAsia="en-IN"/>
          </w:rPr>
          <w:t>To validate the application prompts the user whenever the user starts downloading a large amount of data which may be not conducive for the application performance.</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77" w:author="Unknown"/>
          <w:rFonts w:ascii="Droid Sans" w:eastAsia="Times New Roman" w:hAnsi="Droid Sans" w:cs="Times New Roman"/>
          <w:color w:val="343434"/>
          <w:sz w:val="16"/>
          <w:szCs w:val="16"/>
          <w:lang w:eastAsia="en-IN"/>
        </w:rPr>
      </w:pPr>
      <w:ins w:id="78" w:author="Unknown">
        <w:r w:rsidRPr="00A01CFF">
          <w:rPr>
            <w:rFonts w:ascii="Droid Sans" w:eastAsia="Times New Roman" w:hAnsi="Droid Sans" w:cs="Times New Roman"/>
            <w:color w:val="343434"/>
            <w:sz w:val="16"/>
            <w:szCs w:val="16"/>
            <w:lang w:eastAsia="en-IN"/>
          </w:rPr>
          <w:t>To validate that the closing of the application is performed from different states and verify if it re-opens in the same state.</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79" w:author="Unknown"/>
          <w:rFonts w:ascii="Droid Sans" w:eastAsia="Times New Roman" w:hAnsi="Droid Sans" w:cs="Times New Roman"/>
          <w:color w:val="343434"/>
          <w:sz w:val="16"/>
          <w:szCs w:val="16"/>
          <w:lang w:eastAsia="en-IN"/>
        </w:rPr>
      </w:pPr>
      <w:ins w:id="80" w:author="Unknown">
        <w:r w:rsidRPr="00A01CFF">
          <w:rPr>
            <w:rFonts w:ascii="Droid Sans" w:eastAsia="Times New Roman" w:hAnsi="Droid Sans" w:cs="Times New Roman"/>
            <w:color w:val="343434"/>
            <w:sz w:val="16"/>
            <w:szCs w:val="16"/>
            <w:lang w:eastAsia="en-IN"/>
          </w:rPr>
          <w:t>To ensure that all strings are converted into appropriate languages whenever a language translation facility is available.</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81" w:author="Unknown"/>
          <w:rFonts w:ascii="Droid Sans" w:eastAsia="Times New Roman" w:hAnsi="Droid Sans" w:cs="Times New Roman"/>
          <w:color w:val="343434"/>
          <w:sz w:val="16"/>
          <w:szCs w:val="16"/>
          <w:lang w:eastAsia="en-IN"/>
        </w:rPr>
      </w:pPr>
      <w:ins w:id="82" w:author="Unknown">
        <w:r w:rsidRPr="00A01CFF">
          <w:rPr>
            <w:rFonts w:ascii="Droid Sans" w:eastAsia="Times New Roman" w:hAnsi="Droid Sans" w:cs="Times New Roman"/>
            <w:color w:val="343434"/>
            <w:sz w:val="16"/>
            <w:szCs w:val="16"/>
            <w:lang w:eastAsia="en-IN"/>
          </w:rPr>
          <w:t>To ensure that the application items are always synchronized according to the user actions.</w:t>
        </w:r>
      </w:ins>
    </w:p>
    <w:p w:rsidR="00A01CFF" w:rsidRPr="00A01CFF" w:rsidRDefault="00A01CFF" w:rsidP="00A01CFF">
      <w:pPr>
        <w:numPr>
          <w:ilvl w:val="0"/>
          <w:numId w:val="6"/>
        </w:numPr>
        <w:shd w:val="clear" w:color="auto" w:fill="FFFFFF"/>
        <w:spacing w:before="100" w:beforeAutospacing="1" w:after="100" w:afterAutospacing="1" w:line="223" w:lineRule="atLeast"/>
        <w:ind w:left="186"/>
        <w:rPr>
          <w:ins w:id="83" w:author="Unknown"/>
          <w:rFonts w:ascii="Droid Sans" w:eastAsia="Times New Roman" w:hAnsi="Droid Sans" w:cs="Times New Roman"/>
          <w:color w:val="343434"/>
          <w:sz w:val="16"/>
          <w:szCs w:val="16"/>
          <w:lang w:eastAsia="en-IN"/>
        </w:rPr>
      </w:pPr>
      <w:ins w:id="84" w:author="Unknown">
        <w:r w:rsidRPr="00A01CFF">
          <w:rPr>
            <w:rFonts w:ascii="Droid Sans" w:eastAsia="Times New Roman" w:hAnsi="Droid Sans" w:cs="Times New Roman"/>
            <w:color w:val="343434"/>
            <w:sz w:val="16"/>
            <w:szCs w:val="16"/>
            <w:lang w:eastAsia="en-IN"/>
          </w:rPr>
          <w:t>To ensure that the end user is provided with a user manual which helps the end user to understand and operate the application who may be not familiar with the application’s proceedings</w:t>
        </w:r>
      </w:ins>
    </w:p>
    <w:p w:rsidR="00A01CFF" w:rsidRPr="00A01CFF" w:rsidRDefault="00A01CFF" w:rsidP="00A01CFF">
      <w:pPr>
        <w:shd w:val="clear" w:color="auto" w:fill="FFFFFF"/>
        <w:spacing w:after="139" w:line="223" w:lineRule="atLeast"/>
        <w:rPr>
          <w:ins w:id="85" w:author="Unknown"/>
          <w:rFonts w:ascii="Droid Sans" w:eastAsia="Times New Roman" w:hAnsi="Droid Sans" w:cs="Times New Roman"/>
          <w:color w:val="343434"/>
          <w:sz w:val="16"/>
          <w:szCs w:val="16"/>
          <w:lang w:eastAsia="en-IN"/>
        </w:rPr>
      </w:pPr>
      <w:ins w:id="86" w:author="Unknown">
        <w:r w:rsidRPr="00A01CFF">
          <w:rPr>
            <w:rFonts w:ascii="Droid Sans" w:eastAsia="Times New Roman" w:hAnsi="Droid Sans" w:cs="Times New Roman"/>
            <w:color w:val="343434"/>
            <w:sz w:val="16"/>
            <w:szCs w:val="16"/>
            <w:lang w:eastAsia="en-IN"/>
          </w:rPr>
          <w:t>Usability testing is normally performed by manual users since only human beings can understand the sensibility and comfort ability of the other users.</w:t>
        </w:r>
      </w:ins>
    </w:p>
    <w:p w:rsidR="00A01CFF" w:rsidRPr="00A01CFF" w:rsidRDefault="00A01CFF" w:rsidP="00A01CFF">
      <w:pPr>
        <w:shd w:val="clear" w:color="auto" w:fill="FFFFFF"/>
        <w:spacing w:before="93" w:after="93" w:line="264" w:lineRule="atLeast"/>
        <w:outlineLvl w:val="1"/>
        <w:rPr>
          <w:ins w:id="87" w:author="Unknown"/>
          <w:rFonts w:ascii="Droid Sans" w:eastAsia="Times New Roman" w:hAnsi="Droid Sans" w:cs="Times New Roman"/>
          <w:b/>
          <w:bCs/>
          <w:color w:val="343434"/>
          <w:sz w:val="29"/>
          <w:szCs w:val="29"/>
          <w:lang w:eastAsia="en-IN"/>
        </w:rPr>
      </w:pPr>
      <w:ins w:id="88" w:author="Unknown">
        <w:r w:rsidRPr="00A01CFF">
          <w:rPr>
            <w:rFonts w:ascii="Droid Sans" w:eastAsia="Times New Roman" w:hAnsi="Droid Sans" w:cs="Times New Roman"/>
            <w:b/>
            <w:bCs/>
            <w:color w:val="343434"/>
            <w:sz w:val="29"/>
            <w:szCs w:val="29"/>
            <w:lang w:eastAsia="en-IN"/>
          </w:rPr>
          <w:t>Compatibility testing:</w:t>
        </w:r>
      </w:ins>
    </w:p>
    <w:p w:rsidR="00A01CFF" w:rsidRPr="00A01CFF" w:rsidRDefault="00A01CFF" w:rsidP="00A01CFF">
      <w:pPr>
        <w:shd w:val="clear" w:color="auto" w:fill="FFFFFF"/>
        <w:spacing w:after="139" w:line="223" w:lineRule="atLeast"/>
        <w:rPr>
          <w:ins w:id="89" w:author="Unknown"/>
          <w:rFonts w:ascii="Droid Sans" w:eastAsia="Times New Roman" w:hAnsi="Droid Sans" w:cs="Times New Roman"/>
          <w:color w:val="343434"/>
          <w:sz w:val="16"/>
          <w:szCs w:val="16"/>
          <w:lang w:eastAsia="en-IN"/>
        </w:rPr>
      </w:pPr>
      <w:ins w:id="90" w:author="Unknown">
        <w:r w:rsidRPr="00A01CFF">
          <w:rPr>
            <w:rFonts w:ascii="Droid Sans" w:eastAsia="Times New Roman" w:hAnsi="Droid Sans" w:cs="Times New Roman"/>
            <w:color w:val="343434"/>
            <w:sz w:val="16"/>
            <w:szCs w:val="16"/>
            <w:lang w:eastAsia="en-IN"/>
          </w:rPr>
          <w:t>Compatibility testing on mobile devices is performed to ensure that since mobile devices have different size, resolution, screen, version and hardware so the application should be tested across all the devices to ensure that the application works as desired.</w:t>
        </w:r>
      </w:ins>
    </w:p>
    <w:p w:rsidR="00A01CFF" w:rsidRPr="00A01CFF" w:rsidRDefault="00A01CFF" w:rsidP="00A01CFF">
      <w:pPr>
        <w:shd w:val="clear" w:color="auto" w:fill="FFFFFF"/>
        <w:spacing w:after="139" w:line="223" w:lineRule="atLeast"/>
        <w:rPr>
          <w:ins w:id="91" w:author="Unknown"/>
          <w:rFonts w:ascii="Droid Sans" w:eastAsia="Times New Roman" w:hAnsi="Droid Sans" w:cs="Times New Roman"/>
          <w:color w:val="343434"/>
          <w:sz w:val="16"/>
          <w:szCs w:val="16"/>
          <w:lang w:eastAsia="en-IN"/>
        </w:rPr>
      </w:pPr>
      <w:ins w:id="92" w:author="Unknown">
        <w:r w:rsidRPr="00A01CFF">
          <w:rPr>
            <w:rFonts w:ascii="Droid Sans" w:eastAsia="Times New Roman" w:hAnsi="Droid Sans" w:cs="Times New Roman"/>
            <w:color w:val="343434"/>
            <w:sz w:val="16"/>
            <w:szCs w:val="16"/>
            <w:lang w:eastAsia="en-IN"/>
          </w:rPr>
          <w:t>The following are the most prominent areas for compatibility testing.</w:t>
        </w:r>
      </w:ins>
    </w:p>
    <w:p w:rsidR="00A01CFF" w:rsidRPr="00A01CFF" w:rsidRDefault="00A01CFF" w:rsidP="00A01CFF">
      <w:pPr>
        <w:numPr>
          <w:ilvl w:val="0"/>
          <w:numId w:val="7"/>
        </w:numPr>
        <w:shd w:val="clear" w:color="auto" w:fill="FFFFFF"/>
        <w:spacing w:before="100" w:beforeAutospacing="1" w:after="100" w:afterAutospacing="1" w:line="223" w:lineRule="atLeast"/>
        <w:ind w:left="186"/>
        <w:rPr>
          <w:ins w:id="93" w:author="Unknown"/>
          <w:rFonts w:ascii="Droid Sans" w:eastAsia="Times New Roman" w:hAnsi="Droid Sans" w:cs="Times New Roman"/>
          <w:color w:val="343434"/>
          <w:sz w:val="16"/>
          <w:szCs w:val="16"/>
          <w:lang w:eastAsia="en-IN"/>
        </w:rPr>
      </w:pPr>
      <w:ins w:id="94" w:author="Unknown">
        <w:r w:rsidRPr="00A01CFF">
          <w:rPr>
            <w:rFonts w:ascii="Droid Sans" w:eastAsia="Times New Roman" w:hAnsi="Droid Sans" w:cs="Times New Roman"/>
            <w:color w:val="343434"/>
            <w:sz w:val="16"/>
            <w:szCs w:val="16"/>
            <w:lang w:eastAsia="en-IN"/>
          </w:rPr>
          <w:t>To validate that the user Interface of the application is as per the screen size of the device, no text/control is partially invisible or inaccessible.</w:t>
        </w:r>
      </w:ins>
    </w:p>
    <w:p w:rsidR="00A01CFF" w:rsidRPr="00A01CFF" w:rsidRDefault="00A01CFF" w:rsidP="00A01CFF">
      <w:pPr>
        <w:numPr>
          <w:ilvl w:val="0"/>
          <w:numId w:val="7"/>
        </w:numPr>
        <w:shd w:val="clear" w:color="auto" w:fill="FFFFFF"/>
        <w:spacing w:before="100" w:beforeAutospacing="1" w:after="100" w:afterAutospacing="1" w:line="223" w:lineRule="atLeast"/>
        <w:ind w:left="186"/>
        <w:rPr>
          <w:ins w:id="95" w:author="Unknown"/>
          <w:rFonts w:ascii="Droid Sans" w:eastAsia="Times New Roman" w:hAnsi="Droid Sans" w:cs="Times New Roman"/>
          <w:color w:val="343434"/>
          <w:sz w:val="16"/>
          <w:szCs w:val="16"/>
          <w:lang w:eastAsia="en-IN"/>
        </w:rPr>
      </w:pPr>
      <w:ins w:id="96" w:author="Unknown">
        <w:r w:rsidRPr="00A01CFF">
          <w:rPr>
            <w:rFonts w:ascii="Droid Sans" w:eastAsia="Times New Roman" w:hAnsi="Droid Sans" w:cs="Times New Roman"/>
            <w:color w:val="343434"/>
            <w:sz w:val="16"/>
            <w:szCs w:val="16"/>
            <w:lang w:eastAsia="en-IN"/>
          </w:rPr>
          <w:t>To ensure that the text is readable for all users for the application.</w:t>
        </w:r>
      </w:ins>
    </w:p>
    <w:p w:rsidR="00A01CFF" w:rsidRPr="00A01CFF" w:rsidRDefault="00A01CFF" w:rsidP="00A01CFF">
      <w:pPr>
        <w:numPr>
          <w:ilvl w:val="0"/>
          <w:numId w:val="7"/>
        </w:numPr>
        <w:shd w:val="clear" w:color="auto" w:fill="FFFFFF"/>
        <w:spacing w:before="100" w:beforeAutospacing="1" w:after="100" w:afterAutospacing="1" w:line="223" w:lineRule="atLeast"/>
        <w:ind w:left="186"/>
        <w:rPr>
          <w:ins w:id="97" w:author="Unknown"/>
          <w:rFonts w:ascii="Droid Sans" w:eastAsia="Times New Roman" w:hAnsi="Droid Sans" w:cs="Times New Roman"/>
          <w:color w:val="343434"/>
          <w:sz w:val="16"/>
          <w:szCs w:val="16"/>
          <w:lang w:eastAsia="en-IN"/>
        </w:rPr>
      </w:pPr>
      <w:ins w:id="98" w:author="Unknown">
        <w:r w:rsidRPr="00A01CFF">
          <w:rPr>
            <w:rFonts w:ascii="Droid Sans" w:eastAsia="Times New Roman" w:hAnsi="Droid Sans" w:cs="Times New Roman"/>
            <w:color w:val="343434"/>
            <w:sz w:val="16"/>
            <w:szCs w:val="16"/>
            <w:lang w:eastAsia="en-IN"/>
          </w:rPr>
          <w:t>To ensure that the call/alarm functionality is enabled whenever the application is running. The application is minimized or suspended on the event of a call and then whenever the call stops the application is resumed.</w:t>
        </w:r>
      </w:ins>
    </w:p>
    <w:p w:rsidR="00A01CFF" w:rsidRPr="00A01CFF" w:rsidRDefault="00A01CFF" w:rsidP="00A01CFF">
      <w:pPr>
        <w:shd w:val="clear" w:color="auto" w:fill="FFFFFF"/>
        <w:spacing w:before="93" w:after="93" w:line="264" w:lineRule="atLeast"/>
        <w:outlineLvl w:val="1"/>
        <w:rPr>
          <w:ins w:id="99" w:author="Unknown"/>
          <w:rFonts w:ascii="Droid Sans" w:eastAsia="Times New Roman" w:hAnsi="Droid Sans" w:cs="Times New Roman"/>
          <w:b/>
          <w:bCs/>
          <w:color w:val="343434"/>
          <w:sz w:val="29"/>
          <w:szCs w:val="29"/>
          <w:lang w:eastAsia="en-IN"/>
        </w:rPr>
      </w:pPr>
      <w:ins w:id="100" w:author="Unknown">
        <w:r w:rsidRPr="00A01CFF">
          <w:rPr>
            <w:rFonts w:ascii="Droid Sans" w:eastAsia="Times New Roman" w:hAnsi="Droid Sans" w:cs="Times New Roman"/>
            <w:b/>
            <w:bCs/>
            <w:color w:val="343434"/>
            <w:sz w:val="29"/>
            <w:szCs w:val="29"/>
            <w:lang w:eastAsia="en-IN"/>
          </w:rPr>
          <w:t>Recoverability Testing</w:t>
        </w:r>
      </w:ins>
    </w:p>
    <w:p w:rsidR="00A01CFF" w:rsidRPr="00A01CFF" w:rsidRDefault="00A01CFF" w:rsidP="00A01CFF">
      <w:pPr>
        <w:numPr>
          <w:ilvl w:val="0"/>
          <w:numId w:val="8"/>
        </w:numPr>
        <w:shd w:val="clear" w:color="auto" w:fill="FFFFFF"/>
        <w:spacing w:before="100" w:beforeAutospacing="1" w:after="100" w:afterAutospacing="1" w:line="223" w:lineRule="atLeast"/>
        <w:ind w:left="186"/>
        <w:rPr>
          <w:ins w:id="101" w:author="Unknown"/>
          <w:rFonts w:ascii="Droid Sans" w:eastAsia="Times New Roman" w:hAnsi="Droid Sans" w:cs="Times New Roman"/>
          <w:color w:val="343434"/>
          <w:sz w:val="16"/>
          <w:szCs w:val="16"/>
          <w:lang w:eastAsia="en-IN"/>
        </w:rPr>
      </w:pPr>
      <w:ins w:id="102" w:author="Unknown">
        <w:r w:rsidRPr="00A01CFF">
          <w:rPr>
            <w:rFonts w:ascii="Droid Sans" w:eastAsia="Times New Roman" w:hAnsi="Droid Sans" w:cs="Times New Roman"/>
            <w:color w:val="343434"/>
            <w:sz w:val="16"/>
            <w:szCs w:val="16"/>
            <w:lang w:eastAsia="en-IN"/>
          </w:rPr>
          <w:t>Crash recovery and transaction interruptions</w:t>
        </w:r>
      </w:ins>
    </w:p>
    <w:p w:rsidR="00A01CFF" w:rsidRPr="00A01CFF" w:rsidRDefault="00A01CFF" w:rsidP="00A01CFF">
      <w:pPr>
        <w:numPr>
          <w:ilvl w:val="0"/>
          <w:numId w:val="8"/>
        </w:numPr>
        <w:shd w:val="clear" w:color="auto" w:fill="FFFFFF"/>
        <w:spacing w:before="100" w:beforeAutospacing="1" w:after="100" w:afterAutospacing="1" w:line="223" w:lineRule="atLeast"/>
        <w:ind w:left="186"/>
        <w:rPr>
          <w:ins w:id="103" w:author="Unknown"/>
          <w:rFonts w:ascii="Droid Sans" w:eastAsia="Times New Roman" w:hAnsi="Droid Sans" w:cs="Times New Roman"/>
          <w:color w:val="343434"/>
          <w:sz w:val="16"/>
          <w:szCs w:val="16"/>
          <w:lang w:eastAsia="en-IN"/>
        </w:rPr>
      </w:pPr>
      <w:ins w:id="104" w:author="Unknown">
        <w:r w:rsidRPr="00A01CFF">
          <w:rPr>
            <w:rFonts w:ascii="Droid Sans" w:eastAsia="Times New Roman" w:hAnsi="Droid Sans" w:cs="Times New Roman"/>
            <w:color w:val="343434"/>
            <w:sz w:val="16"/>
            <w:szCs w:val="16"/>
            <w:lang w:eastAsia="en-IN"/>
          </w:rPr>
          <w:t>Validation of the effective application recovery situation post unexpected interruption/crash scenarios.</w:t>
        </w:r>
      </w:ins>
    </w:p>
    <w:p w:rsidR="00A01CFF" w:rsidRPr="00A01CFF" w:rsidRDefault="00A01CFF" w:rsidP="00A01CFF">
      <w:pPr>
        <w:numPr>
          <w:ilvl w:val="0"/>
          <w:numId w:val="8"/>
        </w:numPr>
        <w:shd w:val="clear" w:color="auto" w:fill="FFFFFF"/>
        <w:spacing w:before="100" w:beforeAutospacing="1" w:after="100" w:afterAutospacing="1" w:line="223" w:lineRule="atLeast"/>
        <w:ind w:left="186"/>
        <w:rPr>
          <w:ins w:id="105" w:author="Unknown"/>
          <w:rFonts w:ascii="Droid Sans" w:eastAsia="Times New Roman" w:hAnsi="Droid Sans" w:cs="Times New Roman"/>
          <w:color w:val="343434"/>
          <w:sz w:val="16"/>
          <w:szCs w:val="16"/>
          <w:lang w:eastAsia="en-IN"/>
        </w:rPr>
      </w:pPr>
      <w:ins w:id="106" w:author="Unknown">
        <w:r w:rsidRPr="00A01CFF">
          <w:rPr>
            <w:rFonts w:ascii="Droid Sans" w:eastAsia="Times New Roman" w:hAnsi="Droid Sans" w:cs="Times New Roman"/>
            <w:color w:val="343434"/>
            <w:sz w:val="16"/>
            <w:szCs w:val="16"/>
            <w:lang w:eastAsia="en-IN"/>
          </w:rPr>
          <w:t>Verification of how the application handles a transaction during a power failure (i.e. Battery dies or a sudden manual shutdown of the device)</w:t>
        </w:r>
      </w:ins>
    </w:p>
    <w:p w:rsidR="00A01CFF" w:rsidRPr="00A01CFF" w:rsidRDefault="00A01CFF" w:rsidP="00A01CFF">
      <w:pPr>
        <w:numPr>
          <w:ilvl w:val="0"/>
          <w:numId w:val="8"/>
        </w:numPr>
        <w:shd w:val="clear" w:color="auto" w:fill="FFFFFF"/>
        <w:spacing w:before="100" w:beforeAutospacing="1" w:after="100" w:afterAutospacing="1" w:line="223" w:lineRule="atLeast"/>
        <w:ind w:left="186"/>
        <w:rPr>
          <w:ins w:id="107" w:author="Unknown"/>
          <w:rFonts w:ascii="Droid Sans" w:eastAsia="Times New Roman" w:hAnsi="Droid Sans" w:cs="Times New Roman"/>
          <w:color w:val="343434"/>
          <w:sz w:val="16"/>
          <w:szCs w:val="16"/>
          <w:lang w:eastAsia="en-IN"/>
        </w:rPr>
      </w:pPr>
      <w:ins w:id="108" w:author="Unknown">
        <w:r w:rsidRPr="00A01CFF">
          <w:rPr>
            <w:rFonts w:ascii="Droid Sans" w:eastAsia="Times New Roman" w:hAnsi="Droid Sans" w:cs="Times New Roman"/>
            <w:color w:val="343434"/>
            <w:sz w:val="16"/>
            <w:szCs w:val="16"/>
            <w:lang w:eastAsia="en-IN"/>
          </w:rPr>
          <w:t>The validation of the process where the connection is suspended, the system needs to re-establish for recovering the data directly affected by the suspended connection.</w:t>
        </w:r>
      </w:ins>
    </w:p>
    <w:p w:rsidR="00A01CFF" w:rsidRPr="00A01CFF" w:rsidRDefault="00A01CFF" w:rsidP="00A01CFF">
      <w:pPr>
        <w:shd w:val="clear" w:color="auto" w:fill="FFFFFF"/>
        <w:spacing w:after="139" w:line="223" w:lineRule="atLeast"/>
        <w:rPr>
          <w:ins w:id="109" w:author="Unknown"/>
          <w:rFonts w:ascii="Droid Sans" w:eastAsia="Times New Roman" w:hAnsi="Droid Sans" w:cs="Times New Roman"/>
          <w:color w:val="343434"/>
          <w:sz w:val="16"/>
          <w:szCs w:val="16"/>
          <w:lang w:eastAsia="en-IN"/>
        </w:rPr>
      </w:pPr>
      <w:ins w:id="110" w:author="Unknown">
        <w:r w:rsidRPr="00A01CFF">
          <w:rPr>
            <w:rFonts w:ascii="Droid Sans" w:eastAsia="Times New Roman" w:hAnsi="Droid Sans" w:cs="Times New Roman"/>
            <w:b/>
            <w:bCs/>
            <w:color w:val="343434"/>
            <w:sz w:val="16"/>
            <w:lang w:eastAsia="en-IN"/>
          </w:rPr>
          <w:lastRenderedPageBreak/>
          <w:t>Other Important Checks:</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11" w:author="Unknown"/>
          <w:rFonts w:ascii="Droid Sans" w:eastAsia="Times New Roman" w:hAnsi="Droid Sans" w:cs="Times New Roman"/>
          <w:color w:val="343434"/>
          <w:sz w:val="16"/>
          <w:szCs w:val="16"/>
          <w:lang w:eastAsia="en-IN"/>
        </w:rPr>
      </w:pPr>
      <w:ins w:id="112" w:author="Unknown">
        <w:r w:rsidRPr="00A01CFF">
          <w:rPr>
            <w:rFonts w:ascii="Droid Sans" w:eastAsia="Times New Roman" w:hAnsi="Droid Sans" w:cs="Times New Roman"/>
            <w:color w:val="343434"/>
            <w:sz w:val="16"/>
            <w:szCs w:val="16"/>
            <w:lang w:eastAsia="en-IN"/>
          </w:rPr>
          <w:t>Installation testing (whether the application can be installed in a reasonable amount of time and with required criterion)</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13" w:author="Unknown"/>
          <w:rFonts w:ascii="Droid Sans" w:eastAsia="Times New Roman" w:hAnsi="Droid Sans" w:cs="Times New Roman"/>
          <w:color w:val="343434"/>
          <w:sz w:val="16"/>
          <w:szCs w:val="16"/>
          <w:lang w:eastAsia="en-IN"/>
        </w:rPr>
      </w:pPr>
      <w:proofErr w:type="spellStart"/>
      <w:ins w:id="114" w:author="Unknown">
        <w:r w:rsidRPr="00A01CFF">
          <w:rPr>
            <w:rFonts w:ascii="Droid Sans" w:eastAsia="Times New Roman" w:hAnsi="Droid Sans" w:cs="Times New Roman"/>
            <w:color w:val="343434"/>
            <w:sz w:val="16"/>
            <w:szCs w:val="16"/>
            <w:lang w:eastAsia="en-IN"/>
          </w:rPr>
          <w:t>Uninstallation</w:t>
        </w:r>
        <w:proofErr w:type="spellEnd"/>
        <w:r w:rsidRPr="00A01CFF">
          <w:rPr>
            <w:rFonts w:ascii="Droid Sans" w:eastAsia="Times New Roman" w:hAnsi="Droid Sans" w:cs="Times New Roman"/>
            <w:color w:val="343434"/>
            <w:sz w:val="16"/>
            <w:szCs w:val="16"/>
            <w:lang w:eastAsia="en-IN"/>
          </w:rPr>
          <w:t xml:space="preserve"> testing (whether the application can be uninstalled in a reasonable amount of time and with required criterion)</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15" w:author="Unknown"/>
          <w:rFonts w:ascii="Droid Sans" w:eastAsia="Times New Roman" w:hAnsi="Droid Sans" w:cs="Times New Roman"/>
          <w:color w:val="343434"/>
          <w:sz w:val="16"/>
          <w:szCs w:val="16"/>
          <w:lang w:eastAsia="en-IN"/>
        </w:rPr>
      </w:pPr>
      <w:ins w:id="116" w:author="Unknown">
        <w:r w:rsidRPr="00A01CFF">
          <w:rPr>
            <w:rFonts w:ascii="Droid Sans" w:eastAsia="Times New Roman" w:hAnsi="Droid Sans" w:cs="Times New Roman"/>
            <w:color w:val="343434"/>
            <w:sz w:val="16"/>
            <w:szCs w:val="16"/>
            <w:lang w:eastAsia="en-IN"/>
          </w:rPr>
          <w:t>Network test cases (validation of whether the network is performing under required load or not, whether the network is able to support all the necessary applications during the testing procedures)</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17" w:author="Unknown"/>
          <w:rFonts w:ascii="Droid Sans" w:eastAsia="Times New Roman" w:hAnsi="Droid Sans" w:cs="Times New Roman"/>
          <w:color w:val="343434"/>
          <w:sz w:val="16"/>
          <w:szCs w:val="16"/>
          <w:lang w:eastAsia="en-IN"/>
        </w:rPr>
      </w:pPr>
      <w:ins w:id="118" w:author="Unknown">
        <w:r w:rsidRPr="00A01CFF">
          <w:rPr>
            <w:rFonts w:ascii="Droid Sans" w:eastAsia="Times New Roman" w:hAnsi="Droid Sans" w:cs="Times New Roman"/>
            <w:color w:val="343434"/>
            <w:sz w:val="16"/>
            <w:szCs w:val="16"/>
            <w:lang w:eastAsia="en-IN"/>
          </w:rPr>
          <w:t>Check Unmapped keys</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19" w:author="Unknown"/>
          <w:rFonts w:ascii="Droid Sans" w:eastAsia="Times New Roman" w:hAnsi="Droid Sans" w:cs="Times New Roman"/>
          <w:color w:val="343434"/>
          <w:sz w:val="16"/>
          <w:szCs w:val="16"/>
          <w:lang w:eastAsia="en-IN"/>
        </w:rPr>
      </w:pPr>
      <w:ins w:id="120" w:author="Unknown">
        <w:r w:rsidRPr="00A01CFF">
          <w:rPr>
            <w:rFonts w:ascii="Droid Sans" w:eastAsia="Times New Roman" w:hAnsi="Droid Sans" w:cs="Times New Roman"/>
            <w:color w:val="343434"/>
            <w:sz w:val="16"/>
            <w:szCs w:val="16"/>
            <w:lang w:eastAsia="en-IN"/>
          </w:rPr>
          <w:t>Check application splash screen</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21" w:author="Unknown"/>
          <w:rFonts w:ascii="Droid Sans" w:eastAsia="Times New Roman" w:hAnsi="Droid Sans" w:cs="Times New Roman"/>
          <w:color w:val="343434"/>
          <w:sz w:val="16"/>
          <w:szCs w:val="16"/>
          <w:lang w:eastAsia="en-IN"/>
        </w:rPr>
      </w:pPr>
      <w:ins w:id="122" w:author="Unknown">
        <w:r w:rsidRPr="00A01CFF">
          <w:rPr>
            <w:rFonts w:ascii="Droid Sans" w:eastAsia="Times New Roman" w:hAnsi="Droid Sans" w:cs="Times New Roman"/>
            <w:color w:val="343434"/>
            <w:sz w:val="16"/>
            <w:szCs w:val="16"/>
            <w:lang w:eastAsia="en-IN"/>
          </w:rPr>
          <w:t>Continued keypad entry during interrupts and other times like network issues</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23" w:author="Unknown"/>
          <w:rFonts w:ascii="Droid Sans" w:eastAsia="Times New Roman" w:hAnsi="Droid Sans" w:cs="Times New Roman"/>
          <w:color w:val="343434"/>
          <w:sz w:val="16"/>
          <w:szCs w:val="16"/>
          <w:lang w:eastAsia="en-IN"/>
        </w:rPr>
      </w:pPr>
      <w:ins w:id="124" w:author="Unknown">
        <w:r w:rsidRPr="00A01CFF">
          <w:rPr>
            <w:rFonts w:ascii="Droid Sans" w:eastAsia="Times New Roman" w:hAnsi="Droid Sans" w:cs="Times New Roman"/>
            <w:color w:val="343434"/>
            <w:sz w:val="16"/>
            <w:szCs w:val="16"/>
            <w:lang w:eastAsia="en-IN"/>
          </w:rPr>
          <w:t>Methods which deal with exiting the application</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25" w:author="Unknown"/>
          <w:rFonts w:ascii="Droid Sans" w:eastAsia="Times New Roman" w:hAnsi="Droid Sans" w:cs="Times New Roman"/>
          <w:color w:val="343434"/>
          <w:sz w:val="16"/>
          <w:szCs w:val="16"/>
          <w:lang w:eastAsia="en-IN"/>
        </w:rPr>
      </w:pPr>
      <w:ins w:id="126" w:author="Unknown">
        <w:r w:rsidRPr="00A01CFF">
          <w:rPr>
            <w:rFonts w:ascii="Droid Sans" w:eastAsia="Times New Roman" w:hAnsi="Droid Sans" w:cs="Times New Roman"/>
            <w:color w:val="343434"/>
            <w:sz w:val="16"/>
            <w:szCs w:val="16"/>
            <w:lang w:eastAsia="en-IN"/>
          </w:rPr>
          <w:t>Charger effect while an application is running in the background</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27" w:author="Unknown"/>
          <w:rFonts w:ascii="Droid Sans" w:eastAsia="Times New Roman" w:hAnsi="Droid Sans" w:cs="Times New Roman"/>
          <w:color w:val="343434"/>
          <w:sz w:val="16"/>
          <w:szCs w:val="16"/>
          <w:lang w:eastAsia="en-IN"/>
        </w:rPr>
      </w:pPr>
      <w:ins w:id="128" w:author="Unknown">
        <w:r w:rsidRPr="00A01CFF">
          <w:rPr>
            <w:rFonts w:ascii="Droid Sans" w:eastAsia="Times New Roman" w:hAnsi="Droid Sans" w:cs="Times New Roman"/>
            <w:color w:val="343434"/>
            <w:sz w:val="16"/>
            <w:szCs w:val="16"/>
            <w:lang w:eastAsia="en-IN"/>
          </w:rPr>
          <w:t>Low battery and high performance demand</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29" w:author="Unknown"/>
          <w:rFonts w:ascii="Droid Sans" w:eastAsia="Times New Roman" w:hAnsi="Droid Sans" w:cs="Times New Roman"/>
          <w:color w:val="343434"/>
          <w:sz w:val="16"/>
          <w:szCs w:val="16"/>
          <w:lang w:eastAsia="en-IN"/>
        </w:rPr>
      </w:pPr>
      <w:ins w:id="130" w:author="Unknown">
        <w:r w:rsidRPr="00A01CFF">
          <w:rPr>
            <w:rFonts w:ascii="Droid Sans" w:eastAsia="Times New Roman" w:hAnsi="Droid Sans" w:cs="Times New Roman"/>
            <w:color w:val="343434"/>
            <w:sz w:val="16"/>
            <w:szCs w:val="16"/>
            <w:lang w:eastAsia="en-IN"/>
          </w:rPr>
          <w:t>Removal of battery while an application is being performed</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31" w:author="Unknown"/>
          <w:rFonts w:ascii="Droid Sans" w:eastAsia="Times New Roman" w:hAnsi="Droid Sans" w:cs="Times New Roman"/>
          <w:color w:val="343434"/>
          <w:sz w:val="16"/>
          <w:szCs w:val="16"/>
          <w:lang w:eastAsia="en-IN"/>
        </w:rPr>
      </w:pPr>
      <w:ins w:id="132" w:author="Unknown">
        <w:r w:rsidRPr="00A01CFF">
          <w:rPr>
            <w:rFonts w:ascii="Droid Sans" w:eastAsia="Times New Roman" w:hAnsi="Droid Sans" w:cs="Times New Roman"/>
            <w:color w:val="343434"/>
            <w:sz w:val="16"/>
            <w:szCs w:val="16"/>
            <w:lang w:eastAsia="en-IN"/>
          </w:rPr>
          <w:t>Consumption of battery by application</w:t>
        </w:r>
      </w:ins>
    </w:p>
    <w:p w:rsidR="00A01CFF" w:rsidRPr="00A01CFF" w:rsidRDefault="00A01CFF" w:rsidP="00A01CFF">
      <w:pPr>
        <w:numPr>
          <w:ilvl w:val="0"/>
          <w:numId w:val="9"/>
        </w:numPr>
        <w:shd w:val="clear" w:color="auto" w:fill="FFFFFF"/>
        <w:spacing w:before="100" w:beforeAutospacing="1" w:after="100" w:afterAutospacing="1" w:line="223" w:lineRule="atLeast"/>
        <w:ind w:left="186"/>
        <w:rPr>
          <w:ins w:id="133" w:author="Unknown"/>
          <w:rFonts w:ascii="Droid Sans" w:eastAsia="Times New Roman" w:hAnsi="Droid Sans" w:cs="Times New Roman"/>
          <w:color w:val="343434"/>
          <w:sz w:val="16"/>
          <w:szCs w:val="16"/>
          <w:lang w:eastAsia="en-IN"/>
        </w:rPr>
      </w:pPr>
      <w:ins w:id="134" w:author="Unknown">
        <w:r w:rsidRPr="00A01CFF">
          <w:rPr>
            <w:rFonts w:ascii="Droid Sans" w:eastAsia="Times New Roman" w:hAnsi="Droid Sans" w:cs="Times New Roman"/>
            <w:color w:val="343434"/>
            <w:sz w:val="16"/>
            <w:szCs w:val="16"/>
            <w:lang w:eastAsia="en-IN"/>
          </w:rPr>
          <w:t>Check Application side effects</w:t>
        </w:r>
      </w:ins>
    </w:p>
    <w:p w:rsidR="00902B58" w:rsidRDefault="00A01CFF"/>
    <w:sectPr w:rsidR="00902B58" w:rsidSect="000F6C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6F24"/>
    <w:multiLevelType w:val="multilevel"/>
    <w:tmpl w:val="038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8085E"/>
    <w:multiLevelType w:val="multilevel"/>
    <w:tmpl w:val="513A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04690"/>
    <w:multiLevelType w:val="multilevel"/>
    <w:tmpl w:val="6862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972D89"/>
    <w:multiLevelType w:val="multilevel"/>
    <w:tmpl w:val="326C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06FD1"/>
    <w:multiLevelType w:val="multilevel"/>
    <w:tmpl w:val="DCB6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1331F1"/>
    <w:multiLevelType w:val="multilevel"/>
    <w:tmpl w:val="4C0E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0B66AC"/>
    <w:multiLevelType w:val="multilevel"/>
    <w:tmpl w:val="4A3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E07DF"/>
    <w:multiLevelType w:val="multilevel"/>
    <w:tmpl w:val="4150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2F73B8"/>
    <w:multiLevelType w:val="multilevel"/>
    <w:tmpl w:val="452A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5"/>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A01CFF"/>
    <w:rsid w:val="000F6CF2"/>
    <w:rsid w:val="003C427E"/>
    <w:rsid w:val="008A03DE"/>
    <w:rsid w:val="00A01C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CF2"/>
  </w:style>
  <w:style w:type="paragraph" w:styleId="Heading2">
    <w:name w:val="heading 2"/>
    <w:basedOn w:val="Normal"/>
    <w:link w:val="Heading2Char"/>
    <w:uiPriority w:val="9"/>
    <w:qFormat/>
    <w:rsid w:val="00A01C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C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1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CFF"/>
    <w:rPr>
      <w:b/>
      <w:bCs/>
    </w:rPr>
  </w:style>
  <w:style w:type="paragraph" w:styleId="BalloonText">
    <w:name w:val="Balloon Text"/>
    <w:basedOn w:val="Normal"/>
    <w:link w:val="BalloonTextChar"/>
    <w:uiPriority w:val="99"/>
    <w:semiHidden/>
    <w:unhideWhenUsed/>
    <w:rsid w:val="00A0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87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2014-12-18T13:06:00Z</dcterms:created>
  <dcterms:modified xsi:type="dcterms:W3CDTF">2014-12-18T13:07:00Z</dcterms:modified>
</cp:coreProperties>
</file>